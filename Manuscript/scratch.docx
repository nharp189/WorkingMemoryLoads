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A9A4E" w14:textId="4055C402" w:rsidR="00DD1968" w:rsidRDefault="00DD1968" w:rsidP="00DD1968">
      <w:pPr>
        <w:pStyle w:val="FirstParagraph"/>
      </w:pPr>
      <w:r>
        <w:t xml:space="preserve">The availability of </w:t>
      </w:r>
      <w:commentRangeStart w:id="0"/>
      <w:r>
        <w:t xml:space="preserve">cognitive resources </w:t>
      </w:r>
      <w:commentRangeEnd w:id="0"/>
      <w:r>
        <w:rPr>
          <w:rStyle w:val="CommentReference"/>
          <w:rFonts w:asciiTheme="minorHAnsi" w:hAnsiTheme="minorHAnsi"/>
        </w:rPr>
        <w:commentReference w:id="0"/>
      </w:r>
      <w:r>
        <w:t>is necessary for successfully navigating our daily lives; these resources are used for adaptive processes in attention deployment (</w:t>
      </w:r>
      <w:proofErr w:type="spellStart"/>
      <w:r>
        <w:t>Franconeri</w:t>
      </w:r>
      <w:proofErr w:type="spellEnd"/>
      <w:r>
        <w:t xml:space="preserve">, Alvarez, &amp; Cavanagh, 2013), planning (Hayes-Roth &amp; Hayes-Roth, 1979; </w:t>
      </w:r>
      <w:proofErr w:type="spellStart"/>
      <w:r>
        <w:t>Kliegel</w:t>
      </w:r>
      <w:proofErr w:type="spellEnd"/>
      <w:r>
        <w:t xml:space="preserve">, Martin, McDaniel, &amp; Phillips, 2007), decision-making (Deck &amp; </w:t>
      </w:r>
      <w:proofErr w:type="spellStart"/>
      <w:r>
        <w:t>Jahedi</w:t>
      </w:r>
      <w:proofErr w:type="spellEnd"/>
      <w:r>
        <w:t>, 2015; Whitney, Rinehart, &amp; Hinson, 2008), inhibition (Ward &amp; Mann, 2000) and cognitive control (</w:t>
      </w:r>
      <w:proofErr w:type="spellStart"/>
      <w:r>
        <w:t>Deveney</w:t>
      </w:r>
      <w:proofErr w:type="spellEnd"/>
      <w:r>
        <w:t xml:space="preserve"> &amp; </w:t>
      </w:r>
      <w:proofErr w:type="spellStart"/>
      <w:r>
        <w:t>Pizzagalli</w:t>
      </w:r>
      <w:proofErr w:type="spellEnd"/>
      <w:r>
        <w:t xml:space="preserve">, 2008), are subject to limitation. When those resources are limited (i.e., cognitive depletion), there is greater difficulty in effortful self-regulation of cognitive and affective processes (Baumeister &amp; Heatherton, 1996; </w:t>
      </w:r>
      <w:proofErr w:type="spellStart"/>
      <w:r>
        <w:t>Franconeri</w:t>
      </w:r>
      <w:proofErr w:type="spellEnd"/>
      <w:r>
        <w:t xml:space="preserve">, Alvarez, &amp; Cavanagh, 2013; </w:t>
      </w:r>
      <w:r w:rsidRPr="00D74781">
        <w:t>Kahneman</w:t>
      </w:r>
      <w:r>
        <w:t xml:space="preserve">, 1973; </w:t>
      </w:r>
      <w:r w:rsidRPr="00D74781">
        <w:t xml:space="preserve">Storbeck, 2012; </w:t>
      </w:r>
      <w:proofErr w:type="spellStart"/>
      <w:r w:rsidRPr="00D74781">
        <w:t>Scalf</w:t>
      </w:r>
      <w:proofErr w:type="spellEnd"/>
      <w:r w:rsidRPr="00D74781">
        <w:t xml:space="preserve">, </w:t>
      </w:r>
      <w:proofErr w:type="spellStart"/>
      <w:r w:rsidRPr="00D74781">
        <w:t>Torralbo</w:t>
      </w:r>
      <w:proofErr w:type="spellEnd"/>
      <w:r w:rsidRPr="00D74781">
        <w:t>, Tapia, &amp; Beck, 2013</w:t>
      </w:r>
      <w:r>
        <w:t>).</w:t>
      </w:r>
      <w:r w:rsidRPr="00170128">
        <w:t xml:space="preserve"> </w:t>
      </w:r>
      <w:r>
        <w:t xml:space="preserve">For example, imagine a student attending a lecture while also text messaging a friend. As the student considers how to respond in their next message and directs cognitive resources towards the conversation and away from the lecture, the student’s ability to understand and remember the lecture material will suffer. Directing cognitive resources between different tasks in this manner taxes an already </w:t>
      </w:r>
      <w:r w:rsidRPr="00EA7C05">
        <w:t>limited pool of cognitive</w:t>
      </w:r>
      <w:r>
        <w:t xml:space="preserve"> resources (Baumeister &amp; Heatherton, 1996; Kahneman, 1973</w:t>
      </w:r>
      <w:r w:rsidRPr="00EA7C05">
        <w:t>)</w:t>
      </w:r>
      <w:r w:rsidRPr="00203FC9">
        <w:t>.</w:t>
      </w:r>
      <w:r>
        <w:t xml:space="preserve"> And on a larger scale, the accumulation of cognitive depletion can have a </w:t>
      </w:r>
      <w:proofErr w:type="gramStart"/>
      <w:r>
        <w:t>widespread societal implications</w:t>
      </w:r>
      <w:proofErr w:type="gramEnd"/>
      <w:r>
        <w:t xml:space="preserve"> (e.g., burnout and absenteeism; Diestel &amp; Schmidt, 2011). For instance, in emotionally demanding occupations (e.g., healthcare positions), cognitive depletion is associated with worse job performance (</w:t>
      </w:r>
      <w:proofErr w:type="spellStart"/>
      <w:r>
        <w:t>Ihle</w:t>
      </w:r>
      <w:proofErr w:type="spellEnd"/>
      <w:r>
        <w:t xml:space="preserve">, </w:t>
      </w:r>
      <w:proofErr w:type="spellStart"/>
      <w:r>
        <w:t>Borella</w:t>
      </w:r>
      <w:proofErr w:type="spellEnd"/>
      <w:r>
        <w:t xml:space="preserve">, </w:t>
      </w:r>
      <w:proofErr w:type="spellStart"/>
      <w:r>
        <w:t>Rahnfeld</w:t>
      </w:r>
      <w:proofErr w:type="spellEnd"/>
      <w:r>
        <w:t xml:space="preserve">, Müller, </w:t>
      </w:r>
      <w:proofErr w:type="spellStart"/>
      <w:r>
        <w:rPr>
          <w:u w:val="single"/>
        </w:rPr>
        <w:t>Enge</w:t>
      </w:r>
      <w:proofErr w:type="spellEnd"/>
      <w:r>
        <w:rPr>
          <w:u w:val="single"/>
        </w:rPr>
        <w:t xml:space="preserve">, Hacker, </w:t>
      </w:r>
      <w:proofErr w:type="spellStart"/>
      <w:r>
        <w:rPr>
          <w:u w:val="single"/>
        </w:rPr>
        <w:t>Wegge</w:t>
      </w:r>
      <w:proofErr w:type="spellEnd"/>
      <w:r>
        <w:rPr>
          <w:u w:val="single"/>
        </w:rPr>
        <w:t xml:space="preserve">, </w:t>
      </w:r>
      <w:proofErr w:type="spellStart"/>
      <w:r>
        <w:rPr>
          <w:u w:val="single"/>
        </w:rPr>
        <w:t>Oris</w:t>
      </w:r>
      <w:proofErr w:type="spellEnd"/>
      <w:r>
        <w:rPr>
          <w:u w:val="single"/>
        </w:rPr>
        <w:t xml:space="preserve">, &amp; </w:t>
      </w:r>
      <w:proofErr w:type="spellStart"/>
      <w:r>
        <w:rPr>
          <w:u w:val="single"/>
        </w:rPr>
        <w:t>Kliegel</w:t>
      </w:r>
      <w:proofErr w:type="spellEnd"/>
      <w:r>
        <w:rPr>
          <w:u w:val="single"/>
        </w:rPr>
        <w:t xml:space="preserve">, 2015; </w:t>
      </w:r>
      <w:proofErr w:type="spellStart"/>
      <w:r>
        <w:t>Motowidlo</w:t>
      </w:r>
      <w:proofErr w:type="spellEnd"/>
      <w:r>
        <w:t>, Packard, &amp; Manning, 1986) and increased job-related stress that reduces executive functioning (</w:t>
      </w:r>
      <w:proofErr w:type="spellStart"/>
      <w:r>
        <w:t>Privitera</w:t>
      </w:r>
      <w:proofErr w:type="spellEnd"/>
      <w:r>
        <w:t xml:space="preserve">, Rosenstein, </w:t>
      </w:r>
      <w:proofErr w:type="spellStart"/>
      <w:r>
        <w:t>Plessow</w:t>
      </w:r>
      <w:proofErr w:type="spellEnd"/>
      <w:r>
        <w:t xml:space="preserve">, &amp; </w:t>
      </w:r>
      <w:proofErr w:type="spellStart"/>
      <w:r>
        <w:t>LoCastro</w:t>
      </w:r>
      <w:proofErr w:type="spellEnd"/>
      <w:r>
        <w:t xml:space="preserve">, 2014; </w:t>
      </w:r>
      <w:proofErr w:type="spellStart"/>
      <w:r>
        <w:t>Starcke</w:t>
      </w:r>
      <w:proofErr w:type="spellEnd"/>
      <w:r>
        <w:t xml:space="preserve">, </w:t>
      </w:r>
      <w:proofErr w:type="spellStart"/>
      <w:r>
        <w:t>Wiesen</w:t>
      </w:r>
      <w:proofErr w:type="spellEnd"/>
      <w:r>
        <w:t xml:space="preserve">, </w:t>
      </w:r>
      <w:proofErr w:type="spellStart"/>
      <w:r>
        <w:t>Trotzke</w:t>
      </w:r>
      <w:proofErr w:type="spellEnd"/>
      <w:r>
        <w:t xml:space="preserve">, &amp; Brand, 2016). </w:t>
      </w:r>
    </w:p>
    <w:p w14:paraId="13533298" w14:textId="0F3CB2B5" w:rsidR="00DD1968" w:rsidDel="001934DA" w:rsidRDefault="00DD1968" w:rsidP="0021656E">
      <w:pPr>
        <w:pStyle w:val="BodyText"/>
        <w:ind w:firstLine="680"/>
        <w:rPr>
          <w:del w:id="1" w:author="Nicholas Harp" w:date="2020-02-20T09:57:00Z"/>
        </w:rPr>
      </w:pPr>
      <w:r>
        <w:t xml:space="preserve">Indeed, many emotional processes are affected by concurrent cognitive demands, perhaps as a result of a shared resource pool for these processes (Ahmed, 2018, Blair et al., 2007; </w:t>
      </w:r>
      <w:proofErr w:type="spellStart"/>
      <w:r>
        <w:t>Muraven</w:t>
      </w:r>
      <w:proofErr w:type="spellEnd"/>
      <w:r>
        <w:t xml:space="preserve">, Tice, &amp; Baumeister, 1998; Mather &amp; Knight, 2005; Knight et al., 2007). For instance, Ahmed (2018) showed that participants are less </w:t>
      </w:r>
      <w:commentRangeStart w:id="2"/>
      <w:r>
        <w:t xml:space="preserve">accurate </w:t>
      </w:r>
      <w:commentRangeEnd w:id="2"/>
      <w:r>
        <w:rPr>
          <w:rStyle w:val="CommentReference"/>
        </w:rPr>
        <w:commentReference w:id="2"/>
      </w:r>
      <w:r>
        <w:t xml:space="preserve">at categorizing emotional facial expressions when under high cognitive load. Other work has demonstrated the </w:t>
      </w:r>
      <w:commentRangeStart w:id="3"/>
      <w:r>
        <w:lastRenderedPageBreak/>
        <w:t xml:space="preserve">deleterious </w:t>
      </w:r>
      <w:commentRangeEnd w:id="3"/>
      <w:r>
        <w:rPr>
          <w:rStyle w:val="CommentReference"/>
        </w:rPr>
        <w:commentReference w:id="3"/>
      </w:r>
      <w:r>
        <w:t xml:space="preserve">effects of cognitive load on </w:t>
      </w:r>
      <w:del w:id="4" w:author="Nicholas Harp" w:date="2020-02-20T10:03:00Z">
        <w:r w:rsidDel="003F1711">
          <w:delText xml:space="preserve">affective </w:delText>
        </w:r>
      </w:del>
      <w:ins w:id="5" w:author="Nicholas Harp" w:date="2020-02-20T10:03:00Z">
        <w:r w:rsidR="003F1711">
          <w:t>emotional</w:t>
        </w:r>
        <w:r w:rsidR="003F1711">
          <w:t xml:space="preserve"> </w:t>
        </w:r>
      </w:ins>
      <w:r>
        <w:t xml:space="preserve">bias in older adults, demonstrating that cognitively demanding tasks (e.g., distraction during memory encoding) reduce age-related positivity bias (Mather &amp; Knight, 2005; Knight et al., 2007). </w:t>
      </w:r>
      <w:ins w:id="6" w:author="Nicholas Harp" w:date="2020-02-20T09:24:00Z">
        <w:r w:rsidR="0021656E">
          <w:t xml:space="preserve">Evidence of </w:t>
        </w:r>
      </w:ins>
      <w:ins w:id="7" w:author="Nicholas Harp" w:date="2020-02-20T09:50:00Z">
        <w:r w:rsidR="00776738">
          <w:t xml:space="preserve">these </w:t>
        </w:r>
      </w:ins>
      <w:ins w:id="8" w:author="Nicholas Harp" w:date="2020-02-20T09:24:00Z">
        <w:r w:rsidR="0021656E">
          <w:t>cognition-emotion interactions comes from the neuroimaging literature as well. For example, s</w:t>
        </w:r>
      </w:ins>
      <w:ins w:id="9" w:author="Nicholas Harp" w:date="2020-02-20T09:10:00Z">
        <w:r>
          <w:t xml:space="preserve">ome work has </w:t>
        </w:r>
      </w:ins>
      <w:ins w:id="10" w:author="Nicholas Harp" w:date="2020-02-20T09:52:00Z">
        <w:r w:rsidR="00A544C6">
          <w:t>sho</w:t>
        </w:r>
      </w:ins>
      <w:ins w:id="11" w:author="Nicholas Harp" w:date="2020-02-20T10:03:00Z">
        <w:r w:rsidR="003F1711">
          <w:t>w</w:t>
        </w:r>
      </w:ins>
      <w:ins w:id="12" w:author="Nicholas Harp" w:date="2020-02-20T09:52:00Z">
        <w:r w:rsidR="00A544C6">
          <w:t>n</w:t>
        </w:r>
      </w:ins>
      <w:ins w:id="13" w:author="Nicholas Harp" w:date="2020-02-20T09:10:00Z">
        <w:r>
          <w:t xml:space="preserve"> that cognitive demands </w:t>
        </w:r>
      </w:ins>
      <w:ins w:id="14" w:author="Nicholas Harp" w:date="2020-02-20T09:51:00Z">
        <w:r w:rsidR="00776738">
          <w:t>“automatically”</w:t>
        </w:r>
      </w:ins>
      <w:ins w:id="15" w:author="Nicholas Harp" w:date="2020-02-20T09:10:00Z">
        <w:r>
          <w:t xml:space="preserve"> recruit resources </w:t>
        </w:r>
      </w:ins>
      <w:ins w:id="16" w:author="Nicholas Harp" w:date="2020-02-20T09:11:00Z">
        <w:r>
          <w:t>(i.e., superior and middle frontal cortex)</w:t>
        </w:r>
      </w:ins>
      <w:ins w:id="17" w:author="Nicholas Harp" w:date="2020-02-20T09:24:00Z">
        <w:r w:rsidR="0021656E">
          <w:t xml:space="preserve"> i</w:t>
        </w:r>
      </w:ins>
      <w:ins w:id="18" w:author="Nicholas Harp" w:date="2020-02-20T09:14:00Z">
        <w:r>
          <w:t>mplicated in</w:t>
        </w:r>
      </w:ins>
      <w:ins w:id="19" w:author="Nicholas Harp" w:date="2020-02-20T09:10:00Z">
        <w:r>
          <w:t xml:space="preserve"> emotion regulation </w:t>
        </w:r>
      </w:ins>
      <w:ins w:id="20" w:author="Nicholas Harp" w:date="2020-02-20T09:11:00Z">
        <w:r>
          <w:t>(i.e., suppression)</w:t>
        </w:r>
      </w:ins>
      <w:ins w:id="21" w:author="Nicholas Harp" w:date="2020-02-20T09:51:00Z">
        <w:r w:rsidR="00776738">
          <w:t xml:space="preserve"> when emotional material is presented </w:t>
        </w:r>
      </w:ins>
      <w:ins w:id="22" w:author="Nicholas Harp" w:date="2020-02-20T09:53:00Z">
        <w:r w:rsidR="00A544C6">
          <w:t>during</w:t>
        </w:r>
      </w:ins>
      <w:ins w:id="23" w:author="Nicholas Harp" w:date="2020-02-20T09:51:00Z">
        <w:r w:rsidR="00776738">
          <w:t xml:space="preserve"> the cognitively demanding Stroop task</w:t>
        </w:r>
      </w:ins>
      <w:ins w:id="24" w:author="Nicholas Harp" w:date="2020-02-20T09:19:00Z">
        <w:r w:rsidR="00244C53">
          <w:t>,</w:t>
        </w:r>
      </w:ins>
      <w:ins w:id="25" w:author="Nicholas Harp" w:date="2020-02-20T09:53:00Z">
        <w:r w:rsidR="00A544C6">
          <w:t xml:space="preserve"> </w:t>
        </w:r>
      </w:ins>
      <w:ins w:id="26" w:author="Nicholas Harp" w:date="2020-02-20T09:54:00Z">
        <w:r w:rsidR="00A544C6">
          <w:t>a</w:t>
        </w:r>
      </w:ins>
      <w:ins w:id="27" w:author="Nicholas Harp" w:date="2020-02-20T09:20:00Z">
        <w:r w:rsidR="00244C53">
          <w:t xml:space="preserve"> mechanism</w:t>
        </w:r>
      </w:ins>
      <w:ins w:id="28" w:author="Nicholas Harp" w:date="2020-02-20T09:54:00Z">
        <w:r w:rsidR="00A544C6">
          <w:t xml:space="preserve"> which</w:t>
        </w:r>
      </w:ins>
      <w:ins w:id="29" w:author="Nicholas Harp" w:date="2020-02-20T10:03:00Z">
        <w:r w:rsidR="003F1711">
          <w:t xml:space="preserve"> is likely</w:t>
        </w:r>
      </w:ins>
      <w:ins w:id="30" w:author="Nicholas Harp" w:date="2020-02-20T09:25:00Z">
        <w:r w:rsidR="0021656E">
          <w:t xml:space="preserve"> engaged </w:t>
        </w:r>
      </w:ins>
      <w:ins w:id="31" w:author="Nicholas Harp" w:date="2020-02-20T09:19:00Z">
        <w:r>
          <w:t xml:space="preserve">to </w:t>
        </w:r>
      </w:ins>
      <w:ins w:id="32" w:author="Nicholas Harp" w:date="2020-02-20T09:20:00Z">
        <w:r w:rsidR="00244C53">
          <w:t xml:space="preserve">preserve </w:t>
        </w:r>
      </w:ins>
      <w:ins w:id="33" w:author="Nicholas Harp" w:date="2020-02-20T10:04:00Z">
        <w:r w:rsidR="003F1711">
          <w:t>other cognitive</w:t>
        </w:r>
      </w:ins>
      <w:ins w:id="34" w:author="Nicholas Harp" w:date="2020-02-20T09:20:00Z">
        <w:r w:rsidR="00244C53">
          <w:t xml:space="preserve"> resources </w:t>
        </w:r>
      </w:ins>
      <w:ins w:id="35" w:author="Nicholas Harp" w:date="2020-02-20T09:25:00Z">
        <w:r w:rsidR="0021656E">
          <w:t>for</w:t>
        </w:r>
      </w:ins>
      <w:ins w:id="36" w:author="Nicholas Harp" w:date="2020-02-20T09:19:00Z">
        <w:r w:rsidR="00244C53">
          <w:t xml:space="preserve"> </w:t>
        </w:r>
      </w:ins>
      <w:ins w:id="37" w:author="Nicholas Harp" w:date="2020-02-20T09:52:00Z">
        <w:r w:rsidR="00776738">
          <w:t xml:space="preserve">task performance </w:t>
        </w:r>
      </w:ins>
      <w:ins w:id="38" w:author="Nicholas Harp" w:date="2020-02-20T09:54:00Z">
        <w:r w:rsidR="0052370A">
          <w:t>by</w:t>
        </w:r>
      </w:ins>
      <w:ins w:id="39" w:author="Nicholas Harp" w:date="2020-02-20T09:25:00Z">
        <w:r w:rsidR="00CB1899">
          <w:t xml:space="preserve"> </w:t>
        </w:r>
      </w:ins>
      <w:ins w:id="40" w:author="Nicholas Harp" w:date="2020-02-20T10:04:00Z">
        <w:r w:rsidR="003F1711">
          <w:t>down-regulating</w:t>
        </w:r>
      </w:ins>
      <w:ins w:id="41" w:author="Nicholas Harp" w:date="2020-02-20T09:25:00Z">
        <w:r w:rsidR="00CB1899">
          <w:t xml:space="preserve"> </w:t>
        </w:r>
      </w:ins>
      <w:ins w:id="42" w:author="Nicholas Harp" w:date="2020-02-20T09:54:00Z">
        <w:r w:rsidR="0052370A">
          <w:t xml:space="preserve">the </w:t>
        </w:r>
      </w:ins>
      <w:ins w:id="43" w:author="Nicholas Harp" w:date="2020-02-20T10:04:00Z">
        <w:r w:rsidR="003F1711">
          <w:t>brain’s response to</w:t>
        </w:r>
      </w:ins>
      <w:ins w:id="44" w:author="Nicholas Harp" w:date="2020-02-20T09:54:00Z">
        <w:r w:rsidR="0052370A">
          <w:t xml:space="preserve"> the </w:t>
        </w:r>
      </w:ins>
      <w:ins w:id="45" w:author="Nicholas Harp" w:date="2020-02-20T09:25:00Z">
        <w:r w:rsidR="00CB1899">
          <w:t xml:space="preserve">emotional </w:t>
        </w:r>
      </w:ins>
      <w:ins w:id="46" w:author="Nicholas Harp" w:date="2020-02-20T09:54:00Z">
        <w:r w:rsidR="0052370A">
          <w:t>material</w:t>
        </w:r>
      </w:ins>
      <w:ins w:id="47" w:author="Nicholas Harp" w:date="2020-02-20T09:25:00Z">
        <w:r w:rsidR="00CB1899">
          <w:t xml:space="preserve"> </w:t>
        </w:r>
      </w:ins>
      <w:ins w:id="48" w:author="Nicholas Harp" w:date="2020-02-20T09:19:00Z">
        <w:r w:rsidR="00244C53">
          <w:t xml:space="preserve">(Blair et al., 2007). </w:t>
        </w:r>
      </w:ins>
    </w:p>
    <w:p w14:paraId="07821B91" w14:textId="7580F68B" w:rsidR="001934DA" w:rsidRDefault="00DD1968" w:rsidP="001934DA">
      <w:pPr>
        <w:pStyle w:val="BodyText"/>
        <w:ind w:firstLine="680"/>
        <w:rPr>
          <w:ins w:id="49" w:author="Nicholas Harp" w:date="2020-02-20T09:57:00Z"/>
        </w:rPr>
        <w:pPrChange w:id="50" w:author="Nicholas Harp" w:date="2020-02-20T09:57:00Z">
          <w:pPr>
            <w:pStyle w:val="BodyText"/>
            <w:ind w:firstLine="720"/>
          </w:pPr>
        </w:pPrChange>
      </w:pPr>
      <w:del w:id="51" w:author="Nicholas Harp" w:date="2020-02-20T09:57:00Z">
        <w:r w:rsidDel="001934DA">
          <w:delText xml:space="preserve">While </w:delText>
        </w:r>
      </w:del>
      <w:ins w:id="52" w:author="Nicholas Harp" w:date="2020-02-20T09:57:00Z">
        <w:r w:rsidR="001934DA">
          <w:t>T</w:t>
        </w:r>
      </w:ins>
      <w:del w:id="53" w:author="Nicholas Harp" w:date="2020-02-20T09:57:00Z">
        <w:r w:rsidDel="001934DA">
          <w:delText>t</w:delText>
        </w:r>
      </w:del>
      <w:r>
        <w:t xml:space="preserve">hese effects </w:t>
      </w:r>
      <w:del w:id="54" w:author="Nicholas Harp" w:date="2020-02-20T09:43:00Z">
        <w:r w:rsidDel="00B44864">
          <w:delText xml:space="preserve">suggest </w:delText>
        </w:r>
      </w:del>
      <w:ins w:id="55" w:author="Nicholas Harp" w:date="2020-02-20T09:43:00Z">
        <w:r w:rsidR="00B44864">
          <w:t>demon</w:t>
        </w:r>
      </w:ins>
      <w:ins w:id="56" w:author="Nicholas Harp" w:date="2020-02-20T09:44:00Z">
        <w:r w:rsidR="00B44864">
          <w:t>strate</w:t>
        </w:r>
      </w:ins>
      <w:ins w:id="57" w:author="Nicholas Harp" w:date="2020-02-20T09:43:00Z">
        <w:r w:rsidR="00B44864">
          <w:t xml:space="preserve"> </w:t>
        </w:r>
      </w:ins>
      <w:r>
        <w:t>a</w:t>
      </w:r>
      <w:ins w:id="58" w:author="Nicholas Harp" w:date="2020-02-20T09:57:00Z">
        <w:r w:rsidR="001934DA">
          <w:t xml:space="preserve"> clear</w:t>
        </w:r>
      </w:ins>
      <w:del w:id="59" w:author="Nicholas Harp" w:date="2020-02-20T09:57:00Z">
        <w:r w:rsidDel="001934DA">
          <w:delText>n</w:delText>
        </w:r>
      </w:del>
      <w:r>
        <w:t xml:space="preserve"> overlap between </w:t>
      </w:r>
      <w:ins w:id="60" w:author="Nicholas Harp" w:date="2020-02-20T09:44:00Z">
        <w:r w:rsidR="00B44864">
          <w:t xml:space="preserve">the resources used to </w:t>
        </w:r>
      </w:ins>
      <w:ins w:id="61" w:author="Nicholas Harp" w:date="2020-02-20T09:56:00Z">
        <w:r w:rsidR="001934DA">
          <w:t>process</w:t>
        </w:r>
      </w:ins>
      <w:ins w:id="62" w:author="Nicholas Harp" w:date="2020-02-20T09:44:00Z">
        <w:r w:rsidR="00B44864">
          <w:t xml:space="preserve"> </w:t>
        </w:r>
      </w:ins>
      <w:r>
        <w:t xml:space="preserve">cognitive demands </w:t>
      </w:r>
      <w:del w:id="63" w:author="Nicholas Harp" w:date="2020-02-20T09:44:00Z">
        <w:r w:rsidDel="00B44864">
          <w:delText xml:space="preserve">and </w:delText>
        </w:r>
      </w:del>
      <w:ins w:id="64" w:author="Nicholas Harp" w:date="2020-02-20T09:44:00Z">
        <w:r w:rsidR="00B44864">
          <w:t>with those involved in the</w:t>
        </w:r>
        <w:r w:rsidR="00B44864">
          <w:t xml:space="preserve"> </w:t>
        </w:r>
        <w:r w:rsidR="00B44864">
          <w:t xml:space="preserve">maintenance of </w:t>
        </w:r>
      </w:ins>
      <w:r w:rsidRPr="00B44864">
        <w:rPr>
          <w:i/>
          <w:iCs/>
          <w:rPrChange w:id="65" w:author="Nicholas Harp" w:date="2020-02-20T09:45:00Z">
            <w:rPr/>
          </w:rPrChange>
        </w:rPr>
        <w:t>emotional</w:t>
      </w:r>
      <w:r>
        <w:t xml:space="preserve"> processes, such that </w:t>
      </w:r>
      <w:del w:id="66" w:author="Nicholas Harp" w:date="2020-02-20T09:57:00Z">
        <w:r w:rsidDel="001934DA">
          <w:delText xml:space="preserve">high </w:delText>
        </w:r>
      </w:del>
      <w:r>
        <w:t xml:space="preserve">cognitive demands </w:t>
      </w:r>
      <w:r>
        <w:rPr>
          <w:i/>
          <w:iCs/>
        </w:rPr>
        <w:t>deplete</w:t>
      </w:r>
      <w:ins w:id="67" w:author="Nicholas Harp" w:date="2020-02-20T09:57:00Z">
        <w:r w:rsidR="001934DA">
          <w:rPr>
            <w:i/>
            <w:iCs/>
          </w:rPr>
          <w:t>/interfere [with]</w:t>
        </w:r>
      </w:ins>
      <w:del w:id="68" w:author="Nicholas Harp" w:date="2020-02-20T09:28:00Z">
        <w:r w:rsidDel="000F12F8">
          <w:rPr>
            <w:i/>
            <w:iCs/>
          </w:rPr>
          <w:delText>/interfere</w:delText>
        </w:r>
      </w:del>
      <w:r>
        <w:rPr>
          <w:i/>
          <w:iCs/>
        </w:rPr>
        <w:t xml:space="preserve"> </w:t>
      </w:r>
      <w:del w:id="69" w:author="Nicholas Harp" w:date="2020-02-20T09:28:00Z">
        <w:r w:rsidDel="000F12F8">
          <w:rPr>
            <w:i/>
            <w:iCs/>
          </w:rPr>
          <w:delText xml:space="preserve">with </w:delText>
        </w:r>
      </w:del>
      <w:r>
        <w:rPr>
          <w:i/>
          <w:iCs/>
        </w:rPr>
        <w:t>resources which might otherwise be dedicated to</w:t>
      </w:r>
      <w:r>
        <w:t xml:space="preserve"> </w:t>
      </w:r>
      <w:ins w:id="70" w:author="Nicholas Harp" w:date="2020-02-20T09:29:00Z">
        <w:r w:rsidR="000F12F8">
          <w:t xml:space="preserve">the </w:t>
        </w:r>
      </w:ins>
      <w:r>
        <w:rPr>
          <w:i/>
          <w:iCs/>
        </w:rPr>
        <w:t>maintenance of</w:t>
      </w:r>
      <w:r>
        <w:t xml:space="preserve"> </w:t>
      </w:r>
      <w:del w:id="71" w:author="Nicholas Harp" w:date="2020-02-20T09:29:00Z">
        <w:r w:rsidRPr="000F12F8" w:rsidDel="000F12F8">
          <w:rPr>
            <w:i/>
            <w:iCs/>
            <w:rPrChange w:id="72" w:author="Nicholas Harp" w:date="2020-02-20T09:29:00Z">
              <w:rPr/>
            </w:rPrChange>
          </w:rPr>
          <w:delText>emotion</w:delText>
        </w:r>
      </w:del>
      <w:ins w:id="73" w:author="Nicholas Harp" w:date="2020-02-20T10:04:00Z">
        <w:r w:rsidR="003F1711">
          <w:rPr>
            <w:i/>
            <w:iCs/>
          </w:rPr>
          <w:t>emotional</w:t>
        </w:r>
      </w:ins>
      <w:del w:id="74" w:author="Nicholas Harp" w:date="2020-02-20T09:29:00Z">
        <w:r w:rsidRPr="000F12F8" w:rsidDel="000F12F8">
          <w:rPr>
            <w:i/>
            <w:iCs/>
            <w:rPrChange w:id="75" w:author="Nicholas Harp" w:date="2020-02-20T09:29:00Z">
              <w:rPr/>
            </w:rPrChange>
          </w:rPr>
          <w:delText xml:space="preserve"> </w:delText>
        </w:r>
      </w:del>
      <w:ins w:id="76" w:author="Nicholas Harp" w:date="2020-02-20T09:29:00Z">
        <w:r w:rsidR="000F12F8">
          <w:t xml:space="preserve"> </w:t>
        </w:r>
      </w:ins>
      <w:r>
        <w:t xml:space="preserve">processing, </w:t>
      </w:r>
    </w:p>
    <w:p w14:paraId="6B035905" w14:textId="498100EF" w:rsidR="000F12F8" w:rsidRDefault="003F1711" w:rsidP="00DD1968">
      <w:pPr>
        <w:pStyle w:val="BodyText"/>
        <w:ind w:firstLine="720"/>
        <w:rPr>
          <w:ins w:id="77" w:author="Nicholas Harp" w:date="2020-02-20T09:28:00Z"/>
        </w:rPr>
      </w:pPr>
      <w:ins w:id="78" w:author="Nicholas Harp" w:date="2020-02-20T10:04:00Z">
        <w:r>
          <w:t>Despite t</w:t>
        </w:r>
      </w:ins>
      <w:ins w:id="79" w:author="Nicholas Harp" w:date="2020-02-20T10:05:00Z">
        <w:r>
          <w:t>his overlap, not all loads affect emotional processes equally; that is</w:t>
        </w:r>
      </w:ins>
      <w:del w:id="80" w:author="Nicholas Harp" w:date="2020-02-20T10:05:00Z">
        <w:r w:rsidR="00DD1968" w:rsidDel="003F1711">
          <w:delText xml:space="preserve">other work </w:delText>
        </w:r>
      </w:del>
      <w:ins w:id="81" w:author="Nicholas Harp" w:date="2020-02-20T10:05:00Z">
        <w:r>
          <w:t>, there i</w:t>
        </w:r>
      </w:ins>
      <w:ins w:id="82" w:author="Nicholas Harp" w:date="2020-02-20T09:29:00Z">
        <w:r w:rsidR="000F12F8">
          <w:t xml:space="preserve">s </w:t>
        </w:r>
      </w:ins>
      <w:del w:id="83" w:author="Nicholas Harp" w:date="2020-02-20T09:26:00Z">
        <w:r w:rsidR="00DD1968" w:rsidDel="000F12F8">
          <w:delText>has shown that emotional responses to task-irrelevant emotional distractors may actually be dampened under high load</w:delText>
        </w:r>
      </w:del>
      <w:ins w:id="84" w:author="Nicholas Harp" w:date="2020-02-20T09:29:00Z">
        <w:r w:rsidR="000F12F8">
          <w:t>an</w:t>
        </w:r>
      </w:ins>
      <w:ins w:id="85" w:author="Nicholas Harp" w:date="2020-02-20T09:26:00Z">
        <w:r w:rsidR="000F12F8">
          <w:t xml:space="preserve"> importance of </w:t>
        </w:r>
      </w:ins>
      <w:ins w:id="86" w:author="Nicholas Harp" w:date="2020-02-20T09:29:00Z">
        <w:r w:rsidR="000F12F8">
          <w:t xml:space="preserve">the </w:t>
        </w:r>
      </w:ins>
      <w:ins w:id="87" w:author="Nicholas Harp" w:date="2020-02-20T09:26:00Z">
        <w:r w:rsidR="000F12F8">
          <w:t>domain-specificity of loads</w:t>
        </w:r>
      </w:ins>
      <w:r w:rsidR="00DD1968">
        <w:t xml:space="preserve">. </w:t>
      </w:r>
      <w:ins w:id="88" w:author="Nicholas Harp" w:date="2020-02-20T09:30:00Z">
        <w:r w:rsidR="007F595E">
          <w:t xml:space="preserve">In other words, emotional and non-emotional loads differentially affect </w:t>
        </w:r>
      </w:ins>
      <w:ins w:id="89" w:author="Nicholas Harp" w:date="2020-02-20T10:05:00Z">
        <w:r>
          <w:t>concurrent emotional processing</w:t>
        </w:r>
      </w:ins>
      <w:ins w:id="90" w:author="Nicholas Harp" w:date="2020-02-20T09:30:00Z">
        <w:r w:rsidR="007F595E">
          <w:t xml:space="preserve">. </w:t>
        </w:r>
      </w:ins>
      <w:moveToRangeStart w:id="91" w:author="Nicholas Harp" w:date="2020-02-20T09:30:00Z" w:name="move33083461"/>
      <w:moveTo w:id="92" w:author="Nicholas Harp" w:date="2020-02-20T09:30:00Z">
        <w:del w:id="93" w:author="Nicholas Harp" w:date="2020-02-20T09:30:00Z">
          <w:r w:rsidR="007F595E" w:rsidDel="00C10BB6">
            <w:delText>In fact</w:delText>
          </w:r>
        </w:del>
      </w:moveTo>
      <w:ins w:id="94" w:author="Nicholas Harp" w:date="2020-02-20T09:30:00Z">
        <w:r w:rsidR="00C10BB6">
          <w:t>Specifically</w:t>
        </w:r>
      </w:ins>
      <w:moveTo w:id="95" w:author="Nicholas Harp" w:date="2020-02-20T09:30:00Z">
        <w:r w:rsidR="007F595E">
          <w:t xml:space="preserve">, emotional loads </w:t>
        </w:r>
        <w:del w:id="96" w:author="Nicholas Harp" w:date="2020-02-20T09:30:00Z">
          <w:r w:rsidR="007F595E" w:rsidDel="00C10BB6">
            <w:delText xml:space="preserve">do </w:delText>
          </w:r>
        </w:del>
        <w:r w:rsidR="007F595E">
          <w:t xml:space="preserve">impact concurrent </w:t>
        </w:r>
        <w:del w:id="97" w:author="Nicholas Harp" w:date="2020-02-20T10:19:00Z">
          <w:r w:rsidR="007F595E" w:rsidDel="00172058">
            <w:delText>affective</w:delText>
          </w:r>
        </w:del>
      </w:moveTo>
      <w:ins w:id="98" w:author="Nicholas Harp" w:date="2020-02-20T10:19:00Z">
        <w:r w:rsidR="00172058">
          <w:t>emotional</w:t>
        </w:r>
      </w:ins>
      <w:moveTo w:id="99" w:author="Nicholas Harp" w:date="2020-02-20T09:30:00Z">
        <w:r w:rsidR="007F595E">
          <w:t xml:space="preserve"> processing more strongly than</w:t>
        </w:r>
      </w:moveTo>
      <w:ins w:id="100" w:author="Nicholas Harp" w:date="2020-02-20T09:31:00Z">
        <w:r w:rsidR="00C10BB6">
          <w:t xml:space="preserve"> comparable</w:t>
        </w:r>
      </w:ins>
      <w:moveTo w:id="101" w:author="Nicholas Harp" w:date="2020-02-20T09:30:00Z">
        <w:r w:rsidR="007F595E">
          <w:t xml:space="preserve"> non-emotional loads. </w:t>
        </w:r>
        <w:del w:id="102" w:author="Nicholas Harp" w:date="2020-02-20T09:32:00Z">
          <w:r w:rsidR="007F595E" w:rsidDel="00C053FF">
            <w:delText>Behavioral evidence has shown that</w:delText>
          </w:r>
        </w:del>
      </w:moveTo>
      <w:ins w:id="103" w:author="Nicholas Harp" w:date="2020-02-20T09:32:00Z">
        <w:r w:rsidR="00C053FF">
          <w:t xml:space="preserve">For instance, </w:t>
        </w:r>
      </w:ins>
      <w:moveTo w:id="104" w:author="Nicholas Harp" w:date="2020-02-20T09:30:00Z">
        <w:del w:id="105" w:author="Nicholas Harp" w:date="2020-02-20T09:32:00Z">
          <w:r w:rsidR="007F595E" w:rsidDel="00C053FF">
            <w:delText xml:space="preserve"> performing a working memory task in which participants needed</w:delText>
          </w:r>
        </w:del>
      </w:moveTo>
      <w:ins w:id="106" w:author="Nicholas Harp" w:date="2020-02-20T09:32:00Z">
        <w:r w:rsidR="00C053FF">
          <w:t>when asked</w:t>
        </w:r>
      </w:ins>
      <w:moveTo w:id="107" w:author="Nicholas Harp" w:date="2020-02-20T09:30:00Z">
        <w:r w:rsidR="007F595E">
          <w:t xml:space="preserve"> to maintain representations of the emotion a face expressed, rather than its identity, </w:t>
        </w:r>
      </w:moveTo>
      <w:ins w:id="108" w:author="Nicholas Harp" w:date="2020-02-20T09:32:00Z">
        <w:r w:rsidR="00C053FF">
          <w:t xml:space="preserve">participants </w:t>
        </w:r>
      </w:ins>
      <w:moveTo w:id="109" w:author="Nicholas Harp" w:date="2020-02-20T09:30:00Z">
        <w:del w:id="110" w:author="Nicholas Harp" w:date="2020-02-20T09:32:00Z">
          <w:r w:rsidR="007F595E" w:rsidDel="00C053FF">
            <w:delText>worsened performance</w:delText>
          </w:r>
        </w:del>
      </w:moveTo>
      <w:ins w:id="111" w:author="Nicholas Harp" w:date="2020-02-20T09:32:00Z">
        <w:r w:rsidR="00C053FF">
          <w:t xml:space="preserve">were less accurate </w:t>
        </w:r>
      </w:ins>
      <w:ins w:id="112" w:author="Nicholas Harp" w:date="2020-02-20T09:33:00Z">
        <w:r w:rsidR="00C053FF">
          <w:t>on</w:t>
        </w:r>
      </w:ins>
      <w:ins w:id="113" w:author="Nicholas Harp" w:date="2020-02-20T09:32:00Z">
        <w:r w:rsidR="00C053FF">
          <w:t xml:space="preserve"> </w:t>
        </w:r>
      </w:ins>
      <w:ins w:id="114" w:author="Nicholas Harp" w:date="2020-02-20T09:33:00Z">
        <w:r w:rsidR="00C053FF">
          <w:t>subsequent</w:t>
        </w:r>
      </w:ins>
      <w:moveTo w:id="115" w:author="Nicholas Harp" w:date="2020-02-20T09:30:00Z">
        <w:r w:rsidR="007F595E">
          <w:t xml:space="preserve"> </w:t>
        </w:r>
      </w:moveTo>
      <w:ins w:id="116" w:author="Nicholas Harp" w:date="2020-02-20T09:33:00Z">
        <w:r w:rsidR="00C053FF">
          <w:t xml:space="preserve">judgments </w:t>
        </w:r>
      </w:ins>
      <w:moveTo w:id="117" w:author="Nicholas Harp" w:date="2020-02-20T09:30:00Z">
        <w:del w:id="118" w:author="Nicholas Harp" w:date="2020-02-20T09:33:00Z">
          <w:r w:rsidR="007F595E" w:rsidDel="00C053FF">
            <w:delText>for</w:delText>
          </w:r>
        </w:del>
      </w:moveTo>
      <w:ins w:id="119" w:author="Nicholas Harp" w:date="2020-02-20T09:33:00Z">
        <w:r w:rsidR="00C053FF">
          <w:t>of</w:t>
        </w:r>
      </w:ins>
      <w:moveTo w:id="120" w:author="Nicholas Harp" w:date="2020-02-20T09:30:00Z">
        <w:r w:rsidR="007F595E">
          <w:t xml:space="preserve"> emotional</w:t>
        </w:r>
      </w:moveTo>
      <w:ins w:id="121" w:author="Nicholas Harp" w:date="2020-02-20T09:34:00Z">
        <w:r w:rsidR="00C053FF">
          <w:t xml:space="preserve">, rather than sensory, </w:t>
        </w:r>
      </w:ins>
      <w:ins w:id="122" w:author="Nicholas Harp" w:date="2020-02-20T09:33:00Z">
        <w:r w:rsidR="00C053FF">
          <w:t>pairs</w:t>
        </w:r>
      </w:ins>
      <w:ins w:id="123" w:author="Nicholas Harp" w:date="2020-02-20T09:34:00Z">
        <w:r w:rsidR="00C053FF">
          <w:t xml:space="preserve"> </w:t>
        </w:r>
      </w:ins>
      <w:moveTo w:id="124" w:author="Nicholas Harp" w:date="2020-02-20T09:30:00Z">
        <w:del w:id="125" w:author="Nicholas Harp" w:date="2020-02-20T09:34:00Z">
          <w:r w:rsidR="007F595E" w:rsidDel="00C053FF">
            <w:delText xml:space="preserve">, rather than sensory, </w:delText>
          </w:r>
        </w:del>
        <w:del w:id="126" w:author="Nicholas Harp" w:date="2020-02-20T09:33:00Z">
          <w:r w:rsidR="007F595E" w:rsidDel="00C053FF">
            <w:delText xml:space="preserve">judgments </w:delText>
          </w:r>
        </w:del>
        <w:r w:rsidR="007F595E">
          <w:t>o</w:t>
        </w:r>
        <w:del w:id="127" w:author="Nicholas Harp" w:date="2020-02-20T10:19:00Z">
          <w:r w:rsidR="007F595E" w:rsidDel="00172058">
            <w:delText>n</w:delText>
          </w:r>
        </w:del>
      </w:moveTo>
      <w:ins w:id="128" w:author="Nicholas Harp" w:date="2020-02-20T10:19:00Z">
        <w:r w:rsidR="00172058">
          <w:t>f</w:t>
        </w:r>
      </w:ins>
      <w:moveTo w:id="129" w:author="Nicholas Harp" w:date="2020-02-20T09:30:00Z">
        <w:r w:rsidR="007F595E">
          <w:t xml:space="preserve"> a concept-property verification task (e.g., lemon-yellow, couple-happy; Vermeulen, Niedenthal, </w:t>
        </w:r>
        <w:proofErr w:type="spellStart"/>
        <w:r w:rsidR="007F595E">
          <w:t>Pleyers</w:t>
        </w:r>
        <w:proofErr w:type="spellEnd"/>
        <w:r w:rsidR="007F595E">
          <w:t xml:space="preserve">, </w:t>
        </w:r>
        <w:proofErr w:type="spellStart"/>
        <w:r w:rsidR="007F595E">
          <w:t>Bayot</w:t>
        </w:r>
        <w:proofErr w:type="spellEnd"/>
        <w:r w:rsidR="007F595E">
          <w:t>, &amp; Corneille, 2014).</w:t>
        </w:r>
      </w:moveTo>
      <w:moveToRangeEnd w:id="91"/>
      <w:ins w:id="130" w:author="Nicholas Harp" w:date="2020-02-20T09:35:00Z">
        <w:r w:rsidR="00C053FF">
          <w:t xml:space="preserve"> The neuroimaging literature suggests that</w:t>
        </w:r>
      </w:ins>
      <w:ins w:id="131" w:author="Nicholas Harp" w:date="2020-02-20T09:36:00Z">
        <w:r w:rsidR="00C053FF">
          <w:t xml:space="preserve"> one</w:t>
        </w:r>
      </w:ins>
      <w:ins w:id="132" w:author="Nicholas Harp" w:date="2020-02-20T09:35:00Z">
        <w:r w:rsidR="00C053FF">
          <w:t xml:space="preserve"> mechanism for domain-specific (i.e., emotional) load effects</w:t>
        </w:r>
      </w:ins>
      <w:ins w:id="133" w:author="Nicholas Harp" w:date="2020-02-20T09:36:00Z">
        <w:r w:rsidR="00C053FF">
          <w:t xml:space="preserve"> is</w:t>
        </w:r>
      </w:ins>
      <w:ins w:id="134" w:author="Nicholas Harp" w:date="2020-02-20T10:20:00Z">
        <w:r w:rsidR="00172058">
          <w:t xml:space="preserve"> the</w:t>
        </w:r>
      </w:ins>
      <w:ins w:id="135" w:author="Nicholas Harp" w:date="2020-02-20T09:36:00Z">
        <w:r w:rsidR="00C053FF">
          <w:t xml:space="preserve"> separable processing of emotional and non-emotional </w:t>
        </w:r>
      </w:ins>
      <w:ins w:id="136" w:author="Nicholas Harp" w:date="2020-02-20T09:41:00Z">
        <w:r w:rsidR="00B44864">
          <w:t>load</w:t>
        </w:r>
      </w:ins>
      <w:ins w:id="137" w:author="Nicholas Harp" w:date="2020-02-20T09:36:00Z">
        <w:r w:rsidR="00C053FF">
          <w:t xml:space="preserve">. For instance, </w:t>
        </w:r>
      </w:ins>
      <w:ins w:id="138" w:author="Nicholas Harp" w:date="2020-02-20T09:37:00Z">
        <w:r w:rsidR="00C053FF">
          <w:t>changing the nature of cognitively demanding tasks</w:t>
        </w:r>
      </w:ins>
      <w:ins w:id="139" w:author="Nicholas Harp" w:date="2020-02-20T09:41:00Z">
        <w:r w:rsidR="00B44864">
          <w:t>, even when stimuli themselves remain consistent,</w:t>
        </w:r>
      </w:ins>
      <w:ins w:id="140" w:author="Nicholas Harp" w:date="2020-02-20T09:37:00Z">
        <w:r w:rsidR="00C053FF">
          <w:t xml:space="preserve"> to include an emotional component (e.g., remember</w:t>
        </w:r>
      </w:ins>
      <w:ins w:id="141" w:author="Nicholas Harp" w:date="2020-02-20T09:38:00Z">
        <w:r w:rsidR="00C053FF">
          <w:t xml:space="preserve">ing an emotional expression instead of an identity; </w:t>
        </w:r>
      </w:ins>
      <w:ins w:id="142" w:author="Nicholas Harp" w:date="2020-02-20T09:39:00Z">
        <w:r w:rsidR="00C053FF">
          <w:t>judging</w:t>
        </w:r>
      </w:ins>
      <w:ins w:id="143" w:author="Nicholas Harp" w:date="2020-02-20T10:21:00Z">
        <w:r w:rsidR="00172058">
          <w:t xml:space="preserve"> the</w:t>
        </w:r>
      </w:ins>
      <w:ins w:id="144" w:author="Nicholas Harp" w:date="2020-02-20T09:39:00Z">
        <w:r w:rsidR="00C053FF">
          <w:t xml:space="preserve"> congruency of </w:t>
        </w:r>
      </w:ins>
      <w:ins w:id="145" w:author="Nicholas Harp" w:date="2020-02-20T10:21:00Z">
        <w:r w:rsidR="00172058">
          <w:t xml:space="preserve">a face and label for </w:t>
        </w:r>
      </w:ins>
      <w:ins w:id="146" w:author="Nicholas Harp" w:date="2020-02-20T09:39:00Z">
        <w:r w:rsidR="00C053FF">
          <w:t>emotional</w:t>
        </w:r>
      </w:ins>
      <w:ins w:id="147" w:author="Nicholas Harp" w:date="2020-02-20T10:20:00Z">
        <w:r w:rsidR="00172058">
          <w:t xml:space="preserve"> </w:t>
        </w:r>
      </w:ins>
      <w:ins w:id="148" w:author="Nicholas Harp" w:date="2020-02-20T09:39:00Z">
        <w:r w:rsidR="00C053FF">
          <w:t>expression</w:t>
        </w:r>
      </w:ins>
      <w:ins w:id="149" w:author="Nicholas Harp" w:date="2020-02-20T10:21:00Z">
        <w:r w:rsidR="00111437">
          <w:t>s</w:t>
        </w:r>
      </w:ins>
      <w:ins w:id="150" w:author="Nicholas Harp" w:date="2020-02-20T09:39:00Z">
        <w:r w:rsidR="00C053FF">
          <w:t xml:space="preserve"> instead of </w:t>
        </w:r>
        <w:r w:rsidR="00C053FF" w:rsidRPr="00C053FF">
          <w:rPr>
            <w:i/>
            <w:iCs/>
            <w:rPrChange w:id="151" w:author="Nicholas Harp" w:date="2020-02-20T09:39:00Z">
              <w:rPr/>
            </w:rPrChange>
          </w:rPr>
          <w:t>gender/sex</w:t>
        </w:r>
        <w:r w:rsidR="00C053FF">
          <w:t xml:space="preserve">) results in </w:t>
        </w:r>
      </w:ins>
      <w:ins w:id="152" w:author="Nicholas Harp" w:date="2020-02-20T09:40:00Z">
        <w:r w:rsidR="00B44864">
          <w:t xml:space="preserve">the recruitment of </w:t>
        </w:r>
      </w:ins>
      <w:ins w:id="153" w:author="Nicholas Harp" w:date="2020-02-20T09:43:00Z">
        <w:r w:rsidR="00B44864">
          <w:t>dissociable</w:t>
        </w:r>
      </w:ins>
      <w:ins w:id="154" w:author="Nicholas Harp" w:date="2020-02-20T09:40:00Z">
        <w:r w:rsidR="00B44864">
          <w:t xml:space="preserve"> neural resources (</w:t>
        </w:r>
        <w:r w:rsidR="00B44864">
          <w:t xml:space="preserve">Egner, </w:t>
        </w:r>
        <w:proofErr w:type="spellStart"/>
        <w:r w:rsidR="00B44864">
          <w:t>Etkin</w:t>
        </w:r>
        <w:proofErr w:type="spellEnd"/>
        <w:r w:rsidR="00B44864">
          <w:t>, Gale, &amp; Hirsch, 2008</w:t>
        </w:r>
        <w:r w:rsidR="00B44864">
          <w:t xml:space="preserve">; Neta &amp; Whalen, 2011). </w:t>
        </w:r>
      </w:ins>
      <w:ins w:id="155" w:author="Nicholas Harp" w:date="2020-02-20T10:25:00Z">
        <w:r w:rsidR="00967C74">
          <w:t>Indeed, emotional loads are highly competitive for neural representation</w:t>
        </w:r>
      </w:ins>
      <w:ins w:id="156" w:author="Nicholas Harp" w:date="2020-02-20T10:27:00Z">
        <w:r w:rsidR="00967C74">
          <w:t xml:space="preserve"> (i.e., cognitive resources)</w:t>
        </w:r>
      </w:ins>
      <w:ins w:id="157" w:author="Nicholas Harp" w:date="2020-02-20T10:25:00Z">
        <w:r w:rsidR="00967C74">
          <w:t xml:space="preserve">, receiving priority processing at the perceptual and </w:t>
        </w:r>
      </w:ins>
      <w:ins w:id="158" w:author="Nicholas Harp" w:date="2020-02-20T10:26:00Z">
        <w:r w:rsidR="00967C74">
          <w:t>executive levels (Pessoa, 2009) and recruiting inputs from emotion- and arousal-related brain regions</w:t>
        </w:r>
      </w:ins>
      <w:ins w:id="159" w:author="Nicholas Harp" w:date="2020-02-20T10:27:00Z">
        <w:r w:rsidR="00967C74">
          <w:t xml:space="preserve"> (</w:t>
        </w:r>
        <w:r w:rsidR="00967C74">
          <w:t xml:space="preserve">Grimm, Weigand, </w:t>
        </w:r>
        <w:proofErr w:type="spellStart"/>
        <w:r w:rsidR="00967C74">
          <w:t>Kazzer</w:t>
        </w:r>
        <w:proofErr w:type="spellEnd"/>
        <w:r w:rsidR="00967C74">
          <w:t xml:space="preserve">, Jacobs, &amp; </w:t>
        </w:r>
        <w:proofErr w:type="spellStart"/>
        <w:r w:rsidR="00967C74">
          <w:t>Bajbouj</w:t>
        </w:r>
        <w:proofErr w:type="spellEnd"/>
        <w:r w:rsidR="00967C74">
          <w:t>, 2012)</w:t>
        </w:r>
        <w:r w:rsidR="00967C74">
          <w:t xml:space="preserve">. </w:t>
        </w:r>
      </w:ins>
      <w:ins w:id="160" w:author="Nicholas Harp" w:date="2020-02-20T10:37:00Z">
        <w:r w:rsidR="00347A71">
          <w:t>As such, when these resources are engaged with a</w:t>
        </w:r>
        <w:r w:rsidR="00347A71">
          <w:t xml:space="preserve">n </w:t>
        </w:r>
        <w:r w:rsidR="00347A71">
          <w:t xml:space="preserve">emotional load, the resources are no longer available for regulating other </w:t>
        </w:r>
        <w:r w:rsidR="00347A71">
          <w:t>emotional</w:t>
        </w:r>
        <w:r w:rsidR="00347A71">
          <w:t xml:space="preserve"> processes and performance on these </w:t>
        </w:r>
      </w:ins>
      <w:ins w:id="161" w:author="Nicholas Harp" w:date="2020-02-20T10:41:00Z">
        <w:r w:rsidR="00F27B15">
          <w:t xml:space="preserve">will likely </w:t>
        </w:r>
        <w:bookmarkStart w:id="162" w:name="_GoBack"/>
        <w:bookmarkEnd w:id="162"/>
        <w:r w:rsidR="00F27B15">
          <w:t>be affected</w:t>
        </w:r>
      </w:ins>
      <w:ins w:id="163" w:author="Nicholas Harp" w:date="2020-02-20T10:37:00Z">
        <w:r w:rsidR="00347A71">
          <w:t>.</w:t>
        </w:r>
        <w:r w:rsidR="00347A71">
          <w:rPr>
            <w:rStyle w:val="CommentReference"/>
          </w:rPr>
          <w:commentReference w:id="164"/>
        </w:r>
      </w:ins>
    </w:p>
    <w:p w14:paraId="5DFC3CE8" w14:textId="77777777" w:rsidR="000F12F8" w:rsidRDefault="000F12F8" w:rsidP="007F595E">
      <w:pPr>
        <w:pStyle w:val="BodyText"/>
        <w:rPr>
          <w:ins w:id="165" w:author="Nicholas Harp" w:date="2020-02-20T09:28:00Z"/>
        </w:rPr>
        <w:pPrChange w:id="166" w:author="Nicholas Harp" w:date="2020-02-20T09:29:00Z">
          <w:pPr>
            <w:pStyle w:val="BodyText"/>
            <w:ind w:firstLine="720"/>
          </w:pPr>
        </w:pPrChange>
      </w:pPr>
    </w:p>
    <w:p w14:paraId="79C8BDCB" w14:textId="42241ABD" w:rsidR="00DD1968" w:rsidDel="00F27B15" w:rsidRDefault="00DD1968" w:rsidP="00DD1968">
      <w:pPr>
        <w:pStyle w:val="BodyText"/>
        <w:ind w:firstLine="720"/>
        <w:rPr>
          <w:del w:id="167" w:author="Nicholas Harp" w:date="2020-02-20T10:39:00Z"/>
        </w:rPr>
      </w:pPr>
      <w:del w:id="168" w:author="Nicholas Harp" w:date="2020-02-20T10:39:00Z">
        <w:r w:rsidDel="00F27B15">
          <w:delText xml:space="preserve">For instance, work testing the effects of emotional distractors on cognitively demanding tasks requiring </w:delText>
        </w:r>
      </w:del>
      <w:del w:id="169" w:author="Nicholas Harp" w:date="2020-02-20T09:27:00Z">
        <w:r w:rsidDel="000F12F8">
          <w:delText xml:space="preserve">either inhibition (i.e., the Stroop task) or </w:delText>
        </w:r>
      </w:del>
      <w:del w:id="170" w:author="Nicholas Harp" w:date="2020-02-20T10:39:00Z">
        <w:r w:rsidDel="00F27B15">
          <w:delText xml:space="preserve">working memory (i.e., arithmetic problems), shows that high cognitive load </w:delText>
        </w:r>
        <w:r w:rsidRPr="00662073" w:rsidDel="00F27B15">
          <w:rPr>
            <w:b/>
            <w:bCs/>
          </w:rPr>
          <w:delText>reduced</w:delText>
        </w:r>
        <w:r w:rsidDel="00F27B15">
          <w:delText xml:space="preserve"> activation in brain areas typically associated with emotional responses (i.e., amygdala;</w:delText>
        </w:r>
      </w:del>
      <w:del w:id="171" w:author="Nicholas Harp" w:date="2020-02-20T09:27:00Z">
        <w:r w:rsidDel="000F12F8">
          <w:delText xml:space="preserve"> Blair et al., 2007; </w:delText>
        </w:r>
      </w:del>
      <w:del w:id="172" w:author="Nicholas Harp" w:date="2020-02-20T10:39:00Z">
        <w:r w:rsidDel="00F27B15">
          <w:delText xml:space="preserve">Van Dillen et al., 2009). Notably, the emotional images in these paradigms were task-irrelevant (i.e., distractors) and not </w:delText>
        </w:r>
        <w:r w:rsidRPr="00662073" w:rsidDel="00F27B15">
          <w:rPr>
            <w:i/>
            <w:iCs/>
          </w:rPr>
          <w:delText>integrated</w:delText>
        </w:r>
        <w:r w:rsidDel="00F27B15">
          <w:delText xml:space="preserve"> </w:delText>
        </w:r>
        <w:r w:rsidRPr="00662073" w:rsidDel="00F27B15">
          <w:rPr>
            <w:i/>
            <w:iCs/>
          </w:rPr>
          <w:delText>into</w:delText>
        </w:r>
        <w:r w:rsidDel="00F27B15">
          <w:delText xml:space="preserve"> the cognitive load demands; that is, the participants did not need to maintain the emotional material within working memory to perform the cognitively demanding task. </w:delText>
        </w:r>
        <w:commentRangeStart w:id="173"/>
        <w:r w:rsidDel="00F27B15">
          <w:delText xml:space="preserve">As such, the reduced emotional responses may indicate an implicit down-regulation of activity related to the emotional material in order to facilitate performance on the cognitively demanding task. Nonetheless, this down-regulation is still a process which requires </w:delText>
        </w:r>
        <w:r w:rsidDel="00F27B15">
          <w:rPr>
            <w:i/>
            <w:iCs/>
          </w:rPr>
          <w:delText>neural/cognitive</w:delText>
        </w:r>
        <w:r w:rsidDel="00F27B15">
          <w:delText xml:space="preserve"> resources (CITE?). However, this implicit regulation of emotional material to facilitate task performance may be hindered when the cognitive load itself requires resources for affective processes (i.e., emotional load). In other words, the </w:delText>
        </w:r>
        <w:r w:rsidDel="00F27B15">
          <w:rPr>
            <w:i/>
            <w:iCs/>
          </w:rPr>
          <w:delText>neural/cognitive</w:delText>
        </w:r>
        <w:r w:rsidDel="00F27B15">
          <w:delText xml:space="preserve"> resources required for affective processes must be engaged </w:delText>
        </w:r>
        <w:commentRangeStart w:id="174"/>
        <w:r w:rsidDel="00F27B15">
          <w:delText xml:space="preserve">due to </w:delText>
        </w:r>
        <w:commentRangeEnd w:id="174"/>
        <w:r w:rsidDel="00F27B15">
          <w:rPr>
            <w:rStyle w:val="CommentReference"/>
          </w:rPr>
          <w:commentReference w:id="174"/>
        </w:r>
        <w:r w:rsidDel="00F27B15">
          <w:delText xml:space="preserve">the cognitive load for that load to </w:delText>
        </w:r>
        <w:r w:rsidDel="00F27B15">
          <w:rPr>
            <w:i/>
            <w:iCs/>
          </w:rPr>
          <w:delText>interfere</w:delText>
        </w:r>
        <w:r w:rsidDel="00F27B15">
          <w:delText xml:space="preserve"> with affective [regulatory] processing. </w:delText>
        </w:r>
        <w:commentRangeEnd w:id="173"/>
        <w:r w:rsidDel="00F27B15">
          <w:rPr>
            <w:rStyle w:val="CommentReference"/>
          </w:rPr>
          <w:commentReference w:id="173"/>
        </w:r>
      </w:del>
    </w:p>
    <w:p w14:paraId="25260704" w14:textId="419BF711" w:rsidR="00DD1968" w:rsidRPr="00513245" w:rsidDel="00F27B15" w:rsidRDefault="00DD1968" w:rsidP="00DD1968">
      <w:pPr>
        <w:pStyle w:val="BodyText"/>
        <w:ind w:firstLine="720"/>
        <w:rPr>
          <w:del w:id="175" w:author="Nicholas Harp" w:date="2020-02-20T10:39:00Z"/>
        </w:rPr>
      </w:pPr>
      <w:moveFromRangeStart w:id="176" w:author="Nicholas Harp" w:date="2020-02-20T09:30:00Z" w:name="move33083461"/>
      <w:moveFrom w:id="177" w:author="Nicholas Harp" w:date="2020-02-20T09:30:00Z">
        <w:del w:id="178" w:author="Nicholas Harp" w:date="2020-02-20T10:39:00Z">
          <w:r w:rsidDel="00F27B15">
            <w:delText xml:space="preserve">In fact, emotional loads do impact concurrent affective processing more strongly than non-emotional loads. Behavioral evidence has shown that performing a working memory task in which participants needed to maintain representations of the emotion a face expressed, rather than its identity, worsened performance for emotional, rather than sensory, judgments on a concept-property verification task (e.g., lemon-yellow, couple-happy; Vermeulen, Niedenthal, Pleyers, Bayot, &amp; Corneille, 2014). </w:delText>
          </w:r>
        </w:del>
      </w:moveFrom>
      <w:moveFromRangeEnd w:id="176"/>
      <w:del w:id="179" w:author="Nicholas Harp" w:date="2020-02-20T10:39:00Z">
        <w:r w:rsidDel="00F27B15">
          <w:delText xml:space="preserve">These results would be expected under </w:delText>
        </w:r>
        <w:commentRangeStart w:id="180"/>
        <w:r w:rsidDel="00F27B15">
          <w:delText xml:space="preserve">the dual competition framework, which suggests that emotional properties result in greater recruitment of cognitive and neural resources at the perceptual and executive levels than non-emotional stimuli (Pessoa, 2009).  Indeed, others have also suggested that emotional loads recruit additional inputs from emotion and arousal related brain regions (Grimm, Weigand, Kazzer, Jacobs, &amp; Bajbouj, 2012), </w:delText>
        </w:r>
        <w:r w:rsidDel="00F27B15">
          <w:rPr>
            <w:i/>
            <w:iCs/>
          </w:rPr>
          <w:delText>and there is evidence of dissociable processing of emotional and non-emotional [conflict resolution??]</w:delText>
        </w:r>
        <w:r w:rsidDel="00F27B15">
          <w:delText>.  As such, when these resources are engaged with a current emotional load, the resources are no longer available for regulating other affective processes/goals and performance on these will suffer.</w:delText>
        </w:r>
        <w:commentRangeEnd w:id="180"/>
        <w:r w:rsidDel="00F27B15">
          <w:rPr>
            <w:rStyle w:val="CommentReference"/>
          </w:rPr>
          <w:commentReference w:id="180"/>
        </w:r>
      </w:del>
    </w:p>
    <w:p w14:paraId="354D4EA7" w14:textId="77777777" w:rsidR="00DD1968" w:rsidRPr="00DD1968" w:rsidRDefault="00DD1968" w:rsidP="00DD1968">
      <w:pPr>
        <w:pStyle w:val="BodyText"/>
      </w:pPr>
    </w:p>
    <w:p w14:paraId="712BF08D" w14:textId="77777777" w:rsidR="00DD1968" w:rsidRDefault="00DD1968"/>
    <w:sectPr w:rsidR="00DD1968" w:rsidSect="00CA35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ital Neta" w:date="2020-02-18T08:57:00Z" w:initials="MN">
    <w:p w14:paraId="648E7581" w14:textId="77777777" w:rsidR="00DD1968" w:rsidRDefault="00DD1968" w:rsidP="00DD1968">
      <w:pPr>
        <w:pStyle w:val="CommentText"/>
      </w:pPr>
      <w:r>
        <w:rPr>
          <w:rStyle w:val="CommentReference"/>
        </w:rPr>
        <w:annotationRef/>
      </w:r>
      <w:r>
        <w:t>I don’t love this as the first few words… what is a “certain” amount? Made a suggestion but not sure I love it…?</w:t>
      </w:r>
    </w:p>
  </w:comment>
  <w:comment w:id="2" w:author="Maital Neta" w:date="2020-02-18T09:16:00Z" w:initials="MN">
    <w:p w14:paraId="3EE7D814" w14:textId="77777777" w:rsidR="00DD1968" w:rsidRDefault="00DD1968" w:rsidP="00DD1968">
      <w:pPr>
        <w:pStyle w:val="CommentText"/>
      </w:pPr>
      <w:r>
        <w:rPr>
          <w:rStyle w:val="CommentReference"/>
        </w:rPr>
        <w:annotationRef/>
      </w:r>
      <w:r>
        <w:t xml:space="preserve">Changed this </w:t>
      </w:r>
      <w:proofErr w:type="spellStart"/>
      <w:r>
        <w:t>bc</w:t>
      </w:r>
      <w:proofErr w:type="spellEnd"/>
      <w:r>
        <w:t xml:space="preserve"> unclear what “worse performance” means – but I assume less accurate?</w:t>
      </w:r>
    </w:p>
  </w:comment>
  <w:comment w:id="3" w:author="Maital Neta" w:date="2020-02-18T09:20:00Z" w:initials="MN">
    <w:p w14:paraId="5F5956DF" w14:textId="77777777" w:rsidR="00DD1968" w:rsidRDefault="00DD1968" w:rsidP="00DD1968">
      <w:pPr>
        <w:pStyle w:val="CommentText"/>
      </w:pPr>
      <w:r>
        <w:rPr>
          <w:rStyle w:val="CommentReference"/>
        </w:rPr>
        <w:annotationRef/>
      </w:r>
      <w:r>
        <w:t xml:space="preserve">Don’t use negative when talking about emotion </w:t>
      </w:r>
      <w:proofErr w:type="spellStart"/>
      <w:r>
        <w:t>bc</w:t>
      </w:r>
      <w:proofErr w:type="spellEnd"/>
      <w:r>
        <w:t xml:space="preserve"> it makes people think of </w:t>
      </w:r>
      <w:proofErr w:type="spellStart"/>
      <w:r>
        <w:t>engative</w:t>
      </w:r>
      <w:proofErr w:type="spellEnd"/>
      <w:r>
        <w:t xml:space="preserve"> valence.</w:t>
      </w:r>
    </w:p>
  </w:comment>
  <w:comment w:id="164" w:author="Nicholas Harp" w:date="2020-02-18T14:50:00Z" w:initials="NH">
    <w:p w14:paraId="1E5717D5" w14:textId="77777777" w:rsidR="00347A71" w:rsidRDefault="00347A71" w:rsidP="00347A71">
      <w:pPr>
        <w:pStyle w:val="CommentText"/>
      </w:pPr>
      <w:r>
        <w:rPr>
          <w:rStyle w:val="CommentReference"/>
        </w:rPr>
        <w:annotationRef/>
      </w:r>
      <w:r>
        <w:t xml:space="preserve">Does </w:t>
      </w:r>
      <w:proofErr w:type="spellStart"/>
      <w:r>
        <w:t>egner</w:t>
      </w:r>
      <w:proofErr w:type="spellEnd"/>
      <w:r>
        <w:t xml:space="preserve"> go here? </w:t>
      </w:r>
    </w:p>
  </w:comment>
  <w:comment w:id="174" w:author="Nicholas Harp" w:date="2020-02-18T16:50:00Z" w:initials="NH">
    <w:p w14:paraId="0166A087" w14:textId="77777777" w:rsidR="00DD1968" w:rsidRDefault="00DD1968" w:rsidP="00DD1968">
      <w:pPr>
        <w:pStyle w:val="CommentText"/>
      </w:pPr>
      <w:r>
        <w:rPr>
          <w:rStyle w:val="CommentReference"/>
        </w:rPr>
        <w:annotationRef/>
      </w:r>
      <w:r>
        <w:t xml:space="preserve">Or “with the cognitive </w:t>
      </w:r>
      <w:proofErr w:type="gramStart"/>
      <w:r>
        <w:t>load..</w:t>
      </w:r>
      <w:proofErr w:type="gramEnd"/>
      <w:r>
        <w:t>”</w:t>
      </w:r>
    </w:p>
  </w:comment>
  <w:comment w:id="173" w:author="Nicholas Harp" w:date="2020-02-18T14:39:00Z" w:initials="NH">
    <w:p w14:paraId="592903A7" w14:textId="77777777" w:rsidR="00DD1968" w:rsidRDefault="00DD1968" w:rsidP="00DD1968">
      <w:pPr>
        <w:pStyle w:val="CommentText"/>
      </w:pPr>
      <w:r>
        <w:rPr>
          <w:rStyle w:val="CommentReference"/>
        </w:rPr>
        <w:annotationRef/>
      </w:r>
      <w:r>
        <w:t xml:space="preserve">This is not quite there… </w:t>
      </w:r>
    </w:p>
  </w:comment>
  <w:comment w:id="180" w:author="Nicholas Harp" w:date="2020-02-18T14:50:00Z" w:initials="NH">
    <w:p w14:paraId="157E08BF" w14:textId="77777777" w:rsidR="00DD1968" w:rsidRDefault="00DD1968" w:rsidP="00DD1968">
      <w:pPr>
        <w:pStyle w:val="CommentText"/>
      </w:pPr>
      <w:r>
        <w:rPr>
          <w:rStyle w:val="CommentReference"/>
        </w:rPr>
        <w:annotationRef/>
      </w:r>
      <w:r>
        <w:t xml:space="preserve">Does </w:t>
      </w:r>
      <w:proofErr w:type="spellStart"/>
      <w:r>
        <w:t>egner</w:t>
      </w:r>
      <w:proofErr w:type="spellEnd"/>
      <w:r>
        <w:t xml:space="preserve"> go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E7581" w15:done="0"/>
  <w15:commentEx w15:paraId="3EE7D814" w15:done="0"/>
  <w15:commentEx w15:paraId="5F5956DF" w15:done="0"/>
  <w15:commentEx w15:paraId="1E5717D5" w15:done="0"/>
  <w15:commentEx w15:paraId="0166A087" w15:done="0"/>
  <w15:commentEx w15:paraId="592903A7" w15:done="0"/>
  <w15:commentEx w15:paraId="157E08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E7581" w16cid:durableId="21F625A9"/>
  <w16cid:commentId w16cid:paraId="3EE7D814" w16cid:durableId="21F66E6E"/>
  <w16cid:commentId w16cid:paraId="5F5956DF" w16cid:durableId="21F67085"/>
  <w16cid:commentId w16cid:paraId="0166A087" w16cid:durableId="21F6946E"/>
  <w16cid:commentId w16cid:paraId="592903A7" w16cid:durableId="21F675A3"/>
  <w16cid:commentId w16cid:paraId="157E08BF" w16cid:durableId="21F678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None" w15:userId="Maital Neta"/>
  </w15:person>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68"/>
    <w:rsid w:val="000F12F8"/>
    <w:rsid w:val="00111437"/>
    <w:rsid w:val="00172058"/>
    <w:rsid w:val="001934DA"/>
    <w:rsid w:val="0021656E"/>
    <w:rsid w:val="00244C53"/>
    <w:rsid w:val="00347A71"/>
    <w:rsid w:val="003F1711"/>
    <w:rsid w:val="0052370A"/>
    <w:rsid w:val="00776738"/>
    <w:rsid w:val="007F595E"/>
    <w:rsid w:val="00962ADE"/>
    <w:rsid w:val="00967C74"/>
    <w:rsid w:val="00A544C6"/>
    <w:rsid w:val="00B44864"/>
    <w:rsid w:val="00C053FF"/>
    <w:rsid w:val="00C10BB6"/>
    <w:rsid w:val="00CA35DB"/>
    <w:rsid w:val="00CB1899"/>
    <w:rsid w:val="00DD1968"/>
    <w:rsid w:val="00F2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DBCD3"/>
  <w15:chartTrackingRefBased/>
  <w15:docId w15:val="{3D606305-C982-164E-9435-AFDDEFDE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9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1968"/>
    <w:rPr>
      <w:rFonts w:ascii="Times New Roman" w:hAnsi="Times New Roman" w:cs="Times New Roman"/>
      <w:sz w:val="18"/>
      <w:szCs w:val="18"/>
    </w:rPr>
  </w:style>
  <w:style w:type="paragraph" w:customStyle="1" w:styleId="FirstParagraph">
    <w:name w:val="First Paragraph"/>
    <w:basedOn w:val="BodyText"/>
    <w:next w:val="BodyText"/>
    <w:qFormat/>
    <w:rsid w:val="00DD1968"/>
    <w:pPr>
      <w:spacing w:before="180" w:after="240" w:line="480" w:lineRule="auto"/>
      <w:ind w:firstLine="680"/>
    </w:pPr>
    <w:rPr>
      <w:rFonts w:ascii="Times New Roman" w:hAnsi="Times New Roman"/>
    </w:rPr>
  </w:style>
  <w:style w:type="character" w:styleId="CommentReference">
    <w:name w:val="annotation reference"/>
    <w:basedOn w:val="DefaultParagraphFont"/>
    <w:semiHidden/>
    <w:unhideWhenUsed/>
    <w:rsid w:val="00DD1968"/>
    <w:rPr>
      <w:sz w:val="16"/>
      <w:szCs w:val="16"/>
    </w:rPr>
  </w:style>
  <w:style w:type="paragraph" w:styleId="CommentText">
    <w:name w:val="annotation text"/>
    <w:basedOn w:val="Normal"/>
    <w:link w:val="CommentTextChar"/>
    <w:semiHidden/>
    <w:unhideWhenUsed/>
    <w:rsid w:val="00DD1968"/>
    <w:pPr>
      <w:spacing w:after="200"/>
    </w:pPr>
    <w:rPr>
      <w:sz w:val="20"/>
      <w:szCs w:val="20"/>
    </w:rPr>
  </w:style>
  <w:style w:type="character" w:customStyle="1" w:styleId="CommentTextChar">
    <w:name w:val="Comment Text Char"/>
    <w:basedOn w:val="DefaultParagraphFont"/>
    <w:link w:val="CommentText"/>
    <w:semiHidden/>
    <w:rsid w:val="00DD1968"/>
    <w:rPr>
      <w:sz w:val="20"/>
      <w:szCs w:val="20"/>
    </w:rPr>
  </w:style>
  <w:style w:type="paragraph" w:styleId="BodyText">
    <w:name w:val="Body Text"/>
    <w:basedOn w:val="Normal"/>
    <w:link w:val="BodyTextChar"/>
    <w:uiPriority w:val="99"/>
    <w:unhideWhenUsed/>
    <w:rsid w:val="00DD1968"/>
    <w:pPr>
      <w:spacing w:after="120"/>
    </w:pPr>
  </w:style>
  <w:style w:type="character" w:customStyle="1" w:styleId="BodyTextChar">
    <w:name w:val="Body Text Char"/>
    <w:basedOn w:val="DefaultParagraphFont"/>
    <w:link w:val="BodyText"/>
    <w:uiPriority w:val="99"/>
    <w:rsid w:val="00DD1968"/>
  </w:style>
  <w:style w:type="paragraph" w:styleId="CommentSubject">
    <w:name w:val="annotation subject"/>
    <w:basedOn w:val="CommentText"/>
    <w:next w:val="CommentText"/>
    <w:link w:val="CommentSubjectChar"/>
    <w:uiPriority w:val="99"/>
    <w:semiHidden/>
    <w:unhideWhenUsed/>
    <w:rsid w:val="00B44864"/>
    <w:pPr>
      <w:spacing w:after="0"/>
    </w:pPr>
    <w:rPr>
      <w:b/>
      <w:bCs/>
    </w:rPr>
  </w:style>
  <w:style w:type="character" w:customStyle="1" w:styleId="CommentSubjectChar">
    <w:name w:val="Comment Subject Char"/>
    <w:basedOn w:val="CommentTextChar"/>
    <w:link w:val="CommentSubject"/>
    <w:uiPriority w:val="99"/>
    <w:semiHidden/>
    <w:rsid w:val="00B44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Harp</dc:creator>
  <cp:keywords/>
  <dc:description/>
  <cp:lastModifiedBy>Nicholas Harp</cp:lastModifiedBy>
  <cp:revision>27</cp:revision>
  <dcterms:created xsi:type="dcterms:W3CDTF">2020-02-20T15:00:00Z</dcterms:created>
  <dcterms:modified xsi:type="dcterms:W3CDTF">2020-02-20T16:41:00Z</dcterms:modified>
</cp:coreProperties>
</file>