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Domain-specific working memory loads selectively increase negative interpertations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Author note</w:t>
      </w:r>
      <w:bookmarkEnd w:id="0"/>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743EFEFE" w14:textId="77777777" w:rsidR="00597688" w:rsidRDefault="00597688" w:rsidP="00597688">
      <w:pPr>
        <w:pStyle w:val="Heading2"/>
      </w:pPr>
      <w:bookmarkStart w:id="1" w:name="facial-expressions-and-individual-differ"/>
      <w:r>
        <w:t>Facial expressions and individual differences</w:t>
      </w:r>
      <w:bookmarkEnd w:id="1"/>
    </w:p>
    <w:p w14:paraId="2FC94CF6" w14:textId="2E2656B4" w:rsidR="00597688" w:rsidRDefault="00597688" w:rsidP="00597688">
      <w:pPr>
        <w:pStyle w:val="FirstParagraph"/>
      </w:pPr>
      <w:r>
        <w:t xml:space="preserve">Facial expressions are a mechanism for communicating emotion during social interactions. While the use of facial expressions </w:t>
      </w:r>
      <w:del w:id="2" w:author="Nicholas Harp" w:date="2019-10-01T15:30:00Z">
        <w:r w:rsidDel="00105570">
          <w:delText>as an</w:delText>
        </w:r>
      </w:del>
      <w:ins w:id="3" w:author="Nicholas Harp" w:date="2019-10-01T15:30:00Z">
        <w:r w:rsidR="00105570">
          <w:t>for</w:t>
        </w:r>
      </w:ins>
      <w:r>
        <w:t xml:space="preserve"> information exchange may be universal (Izard, 1994), there are notable differences in interpretations of facial expressions (Green &amp; Guo, 2018; Neta, Norris, &amp; Whalen, 2009). One such difference is in valence judgments of emotional facial expressions. The affective circumplex model posits that two independent </w:t>
      </w:r>
      <w:del w:id="4" w:author="Nicholas Harp" w:date="2019-10-01T15:31:00Z">
        <w:r w:rsidDel="00105570">
          <w:delText xml:space="preserve">neurophysiological </w:delText>
        </w:r>
      </w:del>
      <w:r>
        <w:t>systems give rise to emotional experience</w:t>
      </w:r>
      <w:ins w:id="5" w:author="Nicholas Harp" w:date="2019-10-01T15:30:00Z">
        <w:r w:rsidR="00105570">
          <w:t>;</w:t>
        </w:r>
      </w:ins>
      <w:r>
        <w:t xml:space="preserve"> </w:t>
      </w:r>
      <w:del w:id="6" w:author="Nicholas Harp" w:date="2019-10-01T15:31:00Z">
        <w:r w:rsidDel="00105570">
          <w:delText xml:space="preserve">which </w:delText>
        </w:r>
      </w:del>
      <w:ins w:id="7" w:author="Nicholas Harp" w:date="2019-10-01T15:31:00Z">
        <w:r w:rsidR="00105570">
          <w:t xml:space="preserve">these </w:t>
        </w:r>
      </w:ins>
      <w:r>
        <w:t>are known as valence and arousal (</w:t>
      </w:r>
      <w:r w:rsidR="0015548C" w:rsidRPr="0015548C">
        <w:t>Posner, Russell, &amp; Peterson, 2005</w:t>
      </w:r>
      <w:r>
        <w:t>). Valence is the inherent positive (i.e., pleasant) or negative (i.e., unpleasant) qualities of a stimulus, feeling, or state</w:t>
      </w:r>
      <w:ins w:id="8" w:author="Maital Neta" w:date="2019-10-01T19:39:00Z">
        <w:r w:rsidR="004565D0">
          <w:t>, whereas arousal is…</w:t>
        </w:r>
      </w:ins>
      <w:r>
        <w:t xml:space="preserve">. Importantly, individuals differ in their tendency to interpret ambiguously valenced stimuli, such as a </w:t>
      </w:r>
      <w:commentRangeStart w:id="9"/>
      <w:r>
        <w:t xml:space="preserve">tempting food item </w:t>
      </w:r>
      <w:commentRangeEnd w:id="9"/>
      <w:r w:rsidR="004565D0">
        <w:rPr>
          <w:rStyle w:val="CommentReference"/>
          <w:rFonts w:asciiTheme="minorHAnsi" w:hAnsiTheme="minorHAnsi"/>
        </w:rPr>
        <w:commentReference w:id="9"/>
      </w:r>
      <w:r>
        <w:t xml:space="preserve">or a surprised facial expression, as either positive or negative.  </w:t>
      </w:r>
      <w:commentRangeStart w:id="10"/>
      <w:r>
        <w:t xml:space="preserve">This </w:t>
      </w:r>
      <w:commentRangeEnd w:id="10"/>
      <w:r w:rsidR="004565D0">
        <w:rPr>
          <w:rStyle w:val="CommentReference"/>
          <w:rFonts w:asciiTheme="minorHAnsi" w:hAnsiTheme="minorHAnsi"/>
        </w:rPr>
        <w:commentReference w:id="10"/>
      </w:r>
      <w:r>
        <w:t xml:space="preserve">is attributable to such stimuli’s predictive value for both positive and negative outcomes in an individual’s previous experience. For instance, a surprised expression could signal positive (e.g., winning the lottery) or negative (e.g., a car accident) events. This affective bias is known as one’s </w:t>
      </w:r>
      <w:r>
        <w:rPr>
          <w:i/>
        </w:rPr>
        <w:t>valence bias</w:t>
      </w:r>
      <w:r>
        <w:t xml:space="preserve">, and a growing body of work has used both facial expressions and scenes to better </w:t>
      </w:r>
      <w:commentRangeStart w:id="11"/>
      <w:r>
        <w:t>understand this individual difference (</w:t>
      </w:r>
      <w:commentRangeEnd w:id="11"/>
      <w:r w:rsidR="004565D0">
        <w:rPr>
          <w:rStyle w:val="CommentReference"/>
          <w:rFonts w:asciiTheme="minorHAnsi" w:hAnsiTheme="minorHAnsi"/>
        </w:rPr>
        <w:commentReference w:id="11"/>
      </w:r>
      <w:r>
        <w:t>Neta, Kelley, &amp; Whalen, 2013; Neta et al., 2009; Neta &amp; Whalen, 2010).</w:t>
      </w:r>
    </w:p>
    <w:p w14:paraId="589A486A" w14:textId="0E576007" w:rsidR="00597688" w:rsidRDefault="00597688" w:rsidP="00597688">
      <w:pPr>
        <w:pStyle w:val="BodyText"/>
      </w:pPr>
      <w:r>
        <w:t xml:space="preserve">Previous work shows that valence bias is both a stable, trait-like measure (Neta et al., 2009), but also malleable due to its susceptibility to </w:t>
      </w:r>
      <w:commentRangeStart w:id="12"/>
      <w:r>
        <w:t xml:space="preserve">laboratory </w:t>
      </w:r>
      <w:commentRangeEnd w:id="12"/>
      <w:r w:rsidR="004565D0">
        <w:rPr>
          <w:rStyle w:val="CommentReference"/>
          <w:rFonts w:asciiTheme="minorHAnsi" w:hAnsiTheme="minorHAnsi"/>
        </w:rPr>
        <w:commentReference w:id="12"/>
      </w:r>
      <w:r>
        <w:t xml:space="preserve">manipulations (Brown, Raio, &amp; Neta, 2017; Neta &amp; Dodd, 2018; Neta et al., 2018). </w:t>
      </w:r>
      <w:commentRangeStart w:id="13"/>
      <w:r>
        <w:t>The trait-like</w:t>
      </w:r>
      <w:commentRangeEnd w:id="13"/>
      <w:r w:rsidR="004565D0">
        <w:rPr>
          <w:rStyle w:val="CommentReference"/>
          <w:rFonts w:asciiTheme="minorHAnsi" w:hAnsiTheme="minorHAnsi"/>
        </w:rPr>
        <w:commentReference w:id="13"/>
      </w:r>
      <w:r>
        <w:t xml:space="preserve"> nature of valence bias is useful </w:t>
      </w:r>
      <w:bookmarkStart w:id="14" w:name="_GoBack"/>
      <w:bookmarkEnd w:id="14"/>
      <w:r>
        <w:lastRenderedPageBreak/>
        <w:t xml:space="preserve">for </w:t>
      </w:r>
      <w:commentRangeStart w:id="15"/>
      <w:r>
        <w:t xml:space="preserve">understanding </w:t>
      </w:r>
      <w:commentRangeEnd w:id="15"/>
      <w:r w:rsidR="004565D0">
        <w:rPr>
          <w:rStyle w:val="CommentReference"/>
          <w:rFonts w:asciiTheme="minorHAnsi" w:hAnsiTheme="minorHAnsi"/>
        </w:rPr>
        <w:commentReference w:id="15"/>
      </w:r>
      <w:r>
        <w:t xml:space="preserve">chronic affective biases. Negativity biases, which may be adaptive in the short-term (e.g., heightened attention to negative stimuli in a potentially dangerous situation), can undermine healthy psychological functioning over time. For instance, negativity biases in memory and attention are related to an increased risk for psychopathology, such as depression and anxiety (Mathews &amp; MacLeod, 2005).  Alternatively, the malleability of valence bias offers insight into mechanisms or interventions that may be capable of shifting bias. Several brief, laboratory interventions are known to shift bias. For example, instructing participants to </w:t>
      </w:r>
      <w:commentRangeStart w:id="16"/>
      <w:del w:id="17" w:author="Maital Neta" w:date="2019-10-01T19:47:00Z">
        <w:r w:rsidDel="004565D0">
          <w:delText xml:space="preserve">slow responding </w:delText>
        </w:r>
      </w:del>
      <w:ins w:id="18" w:author="Maital Neta" w:date="2019-10-01T19:47:00Z">
        <w:r w:rsidR="004565D0">
          <w:t xml:space="preserve">deliberate </w:t>
        </w:r>
      </w:ins>
      <w:commentRangeEnd w:id="16"/>
      <w:ins w:id="19" w:author="Maital Neta" w:date="2019-10-01T19:48:00Z">
        <w:r w:rsidR="004565D0">
          <w:rPr>
            <w:rStyle w:val="CommentReference"/>
            <w:rFonts w:asciiTheme="minorHAnsi" w:hAnsiTheme="minorHAnsi"/>
          </w:rPr>
          <w:commentReference w:id="16"/>
        </w:r>
      </w:ins>
      <w:r>
        <w:t xml:space="preserve">will lead to more positive interpretations of ambiguity (Neta &amp; Tong, 2016). Alternatively, manipulating participant gaze to match that of extremely negative (or positive) individuals modulates individuals’ bias (Neta &amp; Dodd, 2018). In short, valence bias offers insight into both state- and trait-like components of individuals behavior, but </w:t>
      </w:r>
      <w:del w:id="20" w:author="Maital Neta" w:date="2019-10-01T19:47:00Z">
        <w:r w:rsidDel="004565D0">
          <w:delText xml:space="preserve">through </w:delText>
        </w:r>
      </w:del>
      <w:ins w:id="21" w:author="Maital Neta" w:date="2019-10-01T19:47:00Z">
        <w:r w:rsidR="004565D0">
          <w:t xml:space="preserve">there remain open questions regarding the specific </w:t>
        </w:r>
      </w:ins>
      <w:del w:id="22" w:author="Maital Neta" w:date="2019-10-01T19:47:00Z">
        <w:r w:rsidDel="004565D0">
          <w:delText xml:space="preserve">what </w:delText>
        </w:r>
      </w:del>
      <w:r>
        <w:t xml:space="preserve">mechanisms </w:t>
      </w:r>
      <w:ins w:id="23" w:author="Maital Neta" w:date="2019-10-01T19:47:00Z">
        <w:r w:rsidR="004565D0">
          <w:t xml:space="preserve">that </w:t>
        </w:r>
      </w:ins>
      <w:r>
        <w:t xml:space="preserve">might </w:t>
      </w:r>
      <w:ins w:id="24" w:author="Maital Neta" w:date="2019-10-01T19:47:00Z">
        <w:r w:rsidR="004565D0">
          <w:t xml:space="preserve">be used when </w:t>
        </w:r>
      </w:ins>
      <w:r>
        <w:t>an individual arrive</w:t>
      </w:r>
      <w:ins w:id="25" w:author="Maital Neta" w:date="2019-10-01T19:47:00Z">
        <w:r w:rsidR="004565D0">
          <w:t>s</w:t>
        </w:r>
      </w:ins>
      <w:r>
        <w:t xml:space="preserve"> at </w:t>
      </w:r>
      <w:del w:id="26" w:author="Maital Neta" w:date="2019-10-01T19:47:00Z">
        <w:r w:rsidDel="004565D0">
          <w:delText xml:space="preserve">either </w:delText>
        </w:r>
      </w:del>
      <w:r>
        <w:t xml:space="preserve">a positive </w:t>
      </w:r>
      <w:del w:id="27" w:author="Maital Neta" w:date="2019-10-01T19:47:00Z">
        <w:r w:rsidDel="004565D0">
          <w:delText xml:space="preserve">or </w:delText>
        </w:r>
      </w:del>
      <w:ins w:id="28" w:author="Maital Neta" w:date="2019-10-01T19:47:00Z">
        <w:r w:rsidR="004565D0">
          <w:t xml:space="preserve">versus a </w:t>
        </w:r>
      </w:ins>
      <w:r>
        <w:t>negative interpretation</w:t>
      </w:r>
      <w:ins w:id="29" w:author="Maital Neta" w:date="2019-10-01T19:47:00Z">
        <w:r w:rsidR="004565D0">
          <w:t>.</w:t>
        </w:r>
      </w:ins>
      <w:del w:id="30" w:author="Maital Neta" w:date="2019-10-01T19:47:00Z">
        <w:r w:rsidDel="004565D0">
          <w:delText>?</w:delText>
        </w:r>
      </w:del>
    </w:p>
    <w:p w14:paraId="31D8FC8D" w14:textId="77777777" w:rsidR="00597688" w:rsidRDefault="00597688" w:rsidP="00597688">
      <w:pPr>
        <w:pStyle w:val="Heading2"/>
      </w:pPr>
      <w:bookmarkStart w:id="31" w:name="initial-negativity-hypothesis"/>
      <w:r>
        <w:t>Initial negativity hypothesis</w:t>
      </w:r>
      <w:bookmarkEnd w:id="31"/>
    </w:p>
    <w:p w14:paraId="6C5D723B" w14:textId="543C7131" w:rsidR="00597688" w:rsidRDefault="00597688" w:rsidP="00597688">
      <w:pPr>
        <w:pStyle w:val="FirstParagraph"/>
      </w:pPr>
      <w:r>
        <w:t xml:space="preserve">Myriad factors contribute to an individual’s bias, but research suggests the initial interpretation is negative across people. Data supporting this initial negativity hypothesis come from many studies. </w:t>
      </w:r>
      <w:commentRangeStart w:id="32"/>
      <w:r>
        <w:t xml:space="preserve">As mentioned above, </w:t>
      </w:r>
      <w:commentRangeEnd w:id="32"/>
      <w:r w:rsidR="004565D0">
        <w:rPr>
          <w:rStyle w:val="CommentReference"/>
          <w:rFonts w:asciiTheme="minorHAnsi" w:hAnsiTheme="minorHAnsi"/>
        </w:rPr>
        <w:commentReference w:id="32"/>
      </w:r>
      <w:r>
        <w:t xml:space="preserve">reaction times are faster for negative interpretations of ambiguous stimuli (Neta &amp; Tong, 2016). If negative interpretations occur faster than positive interpretations, then there may be an initial, </w:t>
      </w:r>
      <w:del w:id="33" w:author="Maital Neta" w:date="2019-10-01T19:59:00Z">
        <w:r w:rsidDel="004565D0">
          <w:delText xml:space="preserve">automatic </w:delText>
        </w:r>
      </w:del>
      <w:ins w:id="34" w:author="Maital Neta" w:date="2019-10-01T19:59:00Z">
        <w:r w:rsidR="004565D0">
          <w:t xml:space="preserve">default </w:t>
        </w:r>
      </w:ins>
      <w:r>
        <w:t>process resulting in the negativity. In turn, positive interpretations would require some override or regulation of this initial process</w:t>
      </w:r>
      <w:ins w:id="35" w:author="Maital Neta" w:date="2019-10-01T19:59:00Z">
        <w:r w:rsidR="004565D0">
          <w:t>, putatively through some type of</w:t>
        </w:r>
      </w:ins>
      <w:del w:id="36" w:author="Maital Neta" w:date="2019-10-01T19:59:00Z">
        <w:r w:rsidDel="004565D0">
          <w:delText xml:space="preserve">. </w:delText>
        </w:r>
      </w:del>
      <w:ins w:id="37" w:author="Maital Neta" w:date="2019-10-01T19:59:00Z">
        <w:r w:rsidR="004565D0">
          <w:t xml:space="preserve"> emotion regulation, </w:t>
        </w:r>
        <w:commentRangeStart w:id="38"/>
        <w:r w:rsidR="004565D0">
          <w:t>and more specifically reappraisal</w:t>
        </w:r>
        <w:commentRangeEnd w:id="38"/>
        <w:r w:rsidR="004565D0">
          <w:rPr>
            <w:rStyle w:val="CommentReference"/>
            <w:rFonts w:asciiTheme="minorHAnsi" w:hAnsiTheme="minorHAnsi"/>
          </w:rPr>
          <w:commentReference w:id="38"/>
        </w:r>
        <w:r w:rsidR="004565D0">
          <w:t xml:space="preserve">, mechanism. </w:t>
        </w:r>
      </w:ins>
      <w:r>
        <w:t>Supporting this idea, presentation of surprised facial expressions as low spatial frequency images, which are processed more readily than high spatial frequency images, bias</w:t>
      </w:r>
      <w:ins w:id="39" w:author="Maital Neta" w:date="2019-10-01T19:54:00Z">
        <w:r w:rsidR="004565D0">
          <w:t>es</w:t>
        </w:r>
      </w:ins>
      <w:r>
        <w:t xml:space="preserve"> </w:t>
      </w:r>
      <w:r>
        <w:lastRenderedPageBreak/>
        <w:t xml:space="preserve">interpretations towards negativity (Neta &amp; Whalen, 2010). Again, this supports the </w:t>
      </w:r>
      <w:commentRangeStart w:id="40"/>
      <w:r>
        <w:t xml:space="preserve">automaticity </w:t>
      </w:r>
      <w:commentRangeEnd w:id="40"/>
      <w:r w:rsidR="004565D0">
        <w:rPr>
          <w:rStyle w:val="CommentReference"/>
          <w:rFonts w:asciiTheme="minorHAnsi" w:hAnsiTheme="minorHAnsi"/>
        </w:rPr>
        <w:commentReference w:id="40"/>
      </w:r>
      <w:r>
        <w:t xml:space="preserve">of negative interpretations, and suggests that high spatial frequency components, which are processed </w:t>
      </w:r>
      <w:del w:id="41" w:author="Maital Neta" w:date="2019-10-01T19:55:00Z">
        <w:r w:rsidDel="004565D0">
          <w:delText>later</w:delText>
        </w:r>
      </w:del>
      <w:ins w:id="42" w:author="Maital Neta" w:date="2019-10-01T19:55:00Z">
        <w:r w:rsidR="004565D0">
          <w:t>more slowly</w:t>
        </w:r>
      </w:ins>
      <w:r>
        <w:t xml:space="preserve">, </w:t>
      </w:r>
      <w:commentRangeStart w:id="43"/>
      <w:r>
        <w:t xml:space="preserve">may be helpful for overriding negativity.  </w:t>
      </w:r>
      <w:commentRangeEnd w:id="43"/>
      <w:r w:rsidR="004565D0">
        <w:rPr>
          <w:rStyle w:val="CommentReference"/>
          <w:rFonts w:asciiTheme="minorHAnsi" w:hAnsiTheme="minorHAnsi"/>
        </w:rPr>
        <w:commentReference w:id="43"/>
      </w:r>
      <w:r>
        <w:t>Evidence from the neuroimaging literature supports the initial negativity hypothesis as well; more positive individuals show</w:t>
      </w:r>
      <w:ins w:id="44" w:author="Maital Neta" w:date="2019-10-01T19:57:00Z">
        <w:r w:rsidR="004565D0">
          <w:t>ed</w:t>
        </w:r>
      </w:ins>
      <w:r>
        <w:t xml:space="preserve"> </w:t>
      </w:r>
      <w:commentRangeStart w:id="45"/>
      <w:del w:id="46" w:author="Maital Neta" w:date="2019-10-01T19:56:00Z">
        <w:r w:rsidDel="004565D0">
          <w:delText>higher levels of</w:delText>
        </w:r>
      </w:del>
      <w:ins w:id="47" w:author="Maital Neta" w:date="2019-10-01T19:56:00Z">
        <w:r w:rsidR="004565D0">
          <w:t>more activity for surprised faces</w:t>
        </w:r>
      </w:ins>
      <w:r>
        <w:t xml:space="preserve"> </w:t>
      </w:r>
      <w:commentRangeEnd w:id="45"/>
      <w:r w:rsidR="004565D0">
        <w:rPr>
          <w:rStyle w:val="CommentReference"/>
          <w:rFonts w:asciiTheme="minorHAnsi" w:hAnsiTheme="minorHAnsi"/>
        </w:rPr>
        <w:commentReference w:id="45"/>
      </w:r>
      <w:del w:id="48" w:author="Maital Neta" w:date="2019-10-01T19:56:00Z">
        <w:r w:rsidDel="004565D0">
          <w:delText xml:space="preserve">BOLD activation, when passively viewing surprised expressions, </w:delText>
        </w:r>
      </w:del>
      <w:r>
        <w:t xml:space="preserve">in </w:t>
      </w:r>
      <w:ins w:id="49" w:author="Maital Neta" w:date="2019-10-01T19:57:00Z">
        <w:r w:rsidR="004565D0">
          <w:t>emotion regulation</w:t>
        </w:r>
      </w:ins>
      <w:ins w:id="50" w:author="Maital Neta" w:date="2019-10-01T19:58:00Z">
        <w:r w:rsidR="004565D0">
          <w:t xml:space="preserve">-related </w:t>
        </w:r>
      </w:ins>
      <w:r>
        <w:t xml:space="preserve">brain regions </w:t>
      </w:r>
      <w:del w:id="51" w:author="Maital Neta" w:date="2019-10-01T19:58:00Z">
        <w:r w:rsidDel="004565D0">
          <w:delText xml:space="preserve">recruited during emotion regulation of negative images </w:delText>
        </w:r>
      </w:del>
      <w:r>
        <w:t xml:space="preserve">(Petro, Tong, Henley, &amp; Neta, 2018). </w:t>
      </w:r>
      <w:del w:id="52" w:author="Maital Neta" w:date="2019-10-01T19:58:00Z">
        <w:r w:rsidDel="004565D0">
          <w:delText>Emotion regulation, and more specifically reappraisal, may be an underlying mechanism of a more positive valence bias.</w:delText>
        </w:r>
      </w:del>
    </w:p>
    <w:p w14:paraId="57F42670" w14:textId="77777777" w:rsidR="00597688" w:rsidRDefault="00597688" w:rsidP="00597688">
      <w:pPr>
        <w:pStyle w:val="Heading2"/>
      </w:pPr>
      <w:bookmarkStart w:id="53" w:name="cognitive-loads-and-task-interference"/>
      <w:r>
        <w:t>Cognitive loads and task interference</w:t>
      </w:r>
      <w:bookmarkEnd w:id="53"/>
    </w:p>
    <w:p w14:paraId="38C087DD" w14:textId="77777777" w:rsidR="004565D0" w:rsidRDefault="00597688" w:rsidP="00597688">
      <w:pPr>
        <w:pStyle w:val="FirstParagraph"/>
        <w:rPr>
          <w:ins w:id="54" w:author="Maital Neta" w:date="2019-10-01T20:03:00Z"/>
        </w:rPr>
      </w:pPr>
      <w:r>
        <w:t xml:space="preserve">Executive functions, including working memory, are related to successful self-regulation, and in turn emotion regulation (Hofmann, Schmeichel, &amp; Baddeley, 2012). Directly comparing working memory and </w:t>
      </w:r>
      <w:del w:id="55" w:author="Maital Neta" w:date="2019-10-01T20:01:00Z">
        <w:r w:rsidDel="004565D0">
          <w:delText>self-</w:delText>
        </w:r>
      </w:del>
      <w:ins w:id="56" w:author="Maital Neta" w:date="2019-10-01T20:01:00Z">
        <w:r w:rsidR="004565D0">
          <w:t xml:space="preserve">emotion </w:t>
        </w:r>
      </w:ins>
      <w:r>
        <w:t>regulation</w:t>
      </w:r>
      <w:del w:id="57" w:author="Maital Neta" w:date="2019-10-01T20:01:00Z">
        <w:r w:rsidDel="004565D0">
          <w:delText xml:space="preserve"> of emotional responses</w:delText>
        </w:r>
      </w:del>
      <w:r>
        <w:t xml:space="preserve">, Schmeichel and colleagues (2008) reported that individuals with higher levels of working memory capacity demonstrated improved </w:t>
      </w:r>
      <w:del w:id="58" w:author="Maital Neta" w:date="2019-10-01T20:01:00Z">
        <w:r w:rsidDel="004565D0">
          <w:delText>self-</w:delText>
        </w:r>
      </w:del>
      <w:ins w:id="59" w:author="Maital Neta" w:date="2019-10-01T20:01:00Z">
        <w:r w:rsidR="004565D0">
          <w:t xml:space="preserve">emotion </w:t>
        </w:r>
      </w:ins>
      <w:r>
        <w:t>regulation</w:t>
      </w:r>
      <w:del w:id="60" w:author="Maital Neta" w:date="2019-10-01T20:01:00Z">
        <w:r w:rsidDel="004565D0">
          <w:delText xml:space="preserve"> towards the emotional stimuli</w:delText>
        </w:r>
      </w:del>
      <w:r>
        <w:t xml:space="preserve">. This suggests a connection–perhaps through some shared resource pool–between </w:t>
      </w:r>
      <w:commentRangeStart w:id="61"/>
      <w:r>
        <w:t xml:space="preserve">mitigated emotional responding </w:t>
      </w:r>
      <w:commentRangeEnd w:id="61"/>
      <w:r w:rsidR="004565D0">
        <w:rPr>
          <w:rStyle w:val="CommentReference"/>
          <w:rFonts w:asciiTheme="minorHAnsi" w:hAnsiTheme="minorHAnsi"/>
        </w:rPr>
        <w:commentReference w:id="61"/>
      </w:r>
      <w:r>
        <w:t>and larger working memory resource availab</w:t>
      </w:r>
      <w:del w:id="62" w:author="Nicholas Harp" w:date="2019-10-01T15:35:00Z">
        <w:r w:rsidDel="00105570">
          <w:delText>l</w:delText>
        </w:r>
      </w:del>
      <w:r>
        <w:t xml:space="preserve">ility. </w:t>
      </w:r>
    </w:p>
    <w:p w14:paraId="4C736AD5" w14:textId="56273246" w:rsidR="00597688" w:rsidRDefault="00597688" w:rsidP="00597688">
      <w:pPr>
        <w:pStyle w:val="FirstParagraph"/>
      </w:pPr>
      <w:r>
        <w:t xml:space="preserve">Other work has focused on the </w:t>
      </w:r>
      <w:commentRangeStart w:id="63"/>
      <w:r>
        <w:t xml:space="preserve">effects of moods </w:t>
      </w:r>
      <w:commentRangeEnd w:id="63"/>
      <w:r w:rsidR="004565D0">
        <w:rPr>
          <w:rStyle w:val="CommentReference"/>
          <w:rFonts w:asciiTheme="minorHAnsi" w:hAnsiTheme="minorHAnsi"/>
        </w:rPr>
        <w:commentReference w:id="63"/>
      </w:r>
      <w:r>
        <w:t xml:space="preserve">or affective states on working memory performance. For instance, some reports claim that both positive and negative mood interfere with working memory (Eyesenck and Calvo, 1992); however, others suggest benefits of positive mood on working memory (Yang, Yang, &amp; Isen, 2013). Similarly, active working memory processes may alter concurrent affective processes. For instance, actively engaging working memory can mitigate </w:t>
      </w:r>
      <w:commentRangeStart w:id="64"/>
      <w:ins w:id="65" w:author="Nicholas Harp" w:date="2019-10-01T15:35:00Z">
        <w:r w:rsidR="00105570">
          <w:t>indices</w:t>
        </w:r>
      </w:ins>
      <w:commentRangeEnd w:id="64"/>
      <w:r w:rsidR="004565D0">
        <w:rPr>
          <w:rStyle w:val="CommentReference"/>
          <w:rFonts w:asciiTheme="minorHAnsi" w:hAnsiTheme="minorHAnsi"/>
        </w:rPr>
        <w:commentReference w:id="64"/>
      </w:r>
      <w:ins w:id="66" w:author="Nicholas Harp" w:date="2019-10-01T15:35:00Z">
        <w:r w:rsidR="00105570">
          <w:t xml:space="preserve"> of </w:t>
        </w:r>
      </w:ins>
      <w:r>
        <w:t xml:space="preserve">emotional </w:t>
      </w:r>
      <w:del w:id="67" w:author="Nicholas Harp" w:date="2019-10-01T15:36:00Z">
        <w:r w:rsidDel="00105570">
          <w:delText>responses</w:delText>
        </w:r>
      </w:del>
      <w:ins w:id="68" w:author="Nicholas Harp" w:date="2019-10-01T15:36:00Z">
        <w:r w:rsidR="00105570">
          <w:t>arousal</w:t>
        </w:r>
      </w:ins>
      <w:r>
        <w:t xml:space="preserve">, particularly to negative stimuli (MacNamara, Ferri, &amp; Hajcak, 2011). </w:t>
      </w:r>
      <w:commentRangeStart w:id="69"/>
      <w:r>
        <w:t xml:space="preserve">Recent neuroimaging work reports that negative emotional responses decrease as the cognitive demands of a working memory task increase </w:t>
      </w:r>
      <w:commentRangeEnd w:id="69"/>
      <w:r w:rsidR="004565D0">
        <w:rPr>
          <w:rStyle w:val="CommentReference"/>
          <w:rFonts w:asciiTheme="minorHAnsi" w:hAnsiTheme="minorHAnsi"/>
        </w:rPr>
        <w:commentReference w:id="69"/>
      </w:r>
      <w:r>
        <w:t xml:space="preserve">(Van Dillen, Heslenfeld, &amp; Koole, 2009). Additionally, following an anger induction, </w:t>
      </w:r>
      <w:commentRangeStart w:id="70"/>
      <w:r>
        <w:t xml:space="preserve">those with low trait rumination show faster blood pressure recovery when provided with a distractor task </w:t>
      </w:r>
      <w:commentRangeEnd w:id="70"/>
      <w:r w:rsidR="004565D0">
        <w:rPr>
          <w:rStyle w:val="CommentReference"/>
          <w:rFonts w:asciiTheme="minorHAnsi" w:hAnsiTheme="minorHAnsi"/>
        </w:rPr>
        <w:commentReference w:id="70"/>
      </w:r>
      <w:r>
        <w:t xml:space="preserve">(Gerin, Davidson, </w:t>
      </w:r>
      <w:r>
        <w:lastRenderedPageBreak/>
        <w:t xml:space="preserve">Christenfeld, Goyal, &amp; Schwartz, 2006). Together, these studies suggest a </w:t>
      </w:r>
      <w:commentRangeStart w:id="71"/>
      <w:r>
        <w:t>resource competition between cognitive and emotional processes</w:t>
      </w:r>
      <w:commentRangeEnd w:id="71"/>
      <w:r w:rsidR="004565D0">
        <w:rPr>
          <w:rStyle w:val="CommentReference"/>
          <w:rFonts w:asciiTheme="minorHAnsi" w:hAnsiTheme="minorHAnsi"/>
        </w:rPr>
        <w:commentReference w:id="71"/>
      </w:r>
      <w:r>
        <w:t>; in other words, when cognitive load demands are high (e.g., during active working memory maintenance), there are fewer resources available for other (i.e., affective) processes.</w:t>
      </w:r>
    </w:p>
    <w:p w14:paraId="02D6468C" w14:textId="7D90043F" w:rsidR="00597688" w:rsidRDefault="00597688" w:rsidP="00597688">
      <w:pPr>
        <w:pStyle w:val="BodyText"/>
      </w:pPr>
      <w:r>
        <w:t>While previous work suggests an inhibitory effect on some emotional responses during periods with high cognitive demands, researchers have primarily focused on emotional responses to clearly valenced emotional stimuli. For instance, Schmeichel and colleagues (2008) showed participants videos intended to elicit strong negative responses (e.g., disgust) or positive responses (e.g., humor), while others have focused on comparing responses to neutral compared to negative s</w:t>
      </w:r>
      <w:del w:id="72" w:author="Nicholas Harp" w:date="2019-10-01T15:36:00Z">
        <w:r w:rsidDel="00105570">
          <w:delText>i</w:delText>
        </w:r>
      </w:del>
      <w:r>
        <w:t>t</w:t>
      </w:r>
      <w:ins w:id="73" w:author="Nicholas Harp" w:date="2019-10-01T15:36:00Z">
        <w:r w:rsidR="00105570">
          <w:t>i</w:t>
        </w:r>
      </w:ins>
      <w:r>
        <w:t>muli (Van Dillen et al., 2009). However, many emotional appraisals, such as interpreting the valence of emotionally ambiguous stimuli, are more nuanced</w:t>
      </w:r>
      <w:ins w:id="74" w:author="Nicholas Harp" w:date="2019-10-01T15:39:00Z">
        <w:r w:rsidR="00105570">
          <w:t xml:space="preserve"> and </w:t>
        </w:r>
        <w:commentRangeStart w:id="75"/>
        <w:r w:rsidR="00105570">
          <w:t xml:space="preserve">may be </w:t>
        </w:r>
      </w:ins>
      <w:ins w:id="76" w:author="Nicholas Harp" w:date="2019-10-01T16:25:00Z">
        <w:r w:rsidR="00253B39">
          <w:t>more susceptible</w:t>
        </w:r>
      </w:ins>
      <w:ins w:id="77" w:author="Nicholas Harp" w:date="2019-10-01T15:39:00Z">
        <w:r w:rsidR="00105570">
          <w:t xml:space="preserve"> to </w:t>
        </w:r>
      </w:ins>
      <w:ins w:id="78" w:author="Nicholas Harp" w:date="2019-10-01T16:25:00Z">
        <w:r w:rsidR="00253B39">
          <w:t>cognitive interference</w:t>
        </w:r>
      </w:ins>
      <w:commentRangeEnd w:id="75"/>
      <w:r w:rsidR="004565D0">
        <w:rPr>
          <w:rStyle w:val="CommentReference"/>
          <w:rFonts w:asciiTheme="minorHAnsi" w:hAnsiTheme="minorHAnsi"/>
        </w:rPr>
        <w:commentReference w:id="75"/>
      </w:r>
      <w:r>
        <w:t xml:space="preserve">.  </w:t>
      </w:r>
      <w:del w:id="79" w:author="Nicholas Harp" w:date="2019-10-01T16:26:00Z">
        <w:r w:rsidDel="00253B39">
          <w:delText>Maintenance of goal states can reduce performance on some components of executive functioning tasks (Shaw &amp; Tiggemann, 2004), which is in line</w:delText>
        </w:r>
      </w:del>
      <w:ins w:id="80" w:author="Nicholas Harp" w:date="2019-10-01T16:26:00Z">
        <w:r w:rsidR="00253B39">
          <w:t>One explanation for how cognitive demands affect</w:t>
        </w:r>
      </w:ins>
      <w:r>
        <w:t xml:space="preserve"> </w:t>
      </w:r>
      <w:del w:id="81" w:author="Nicholas Harp" w:date="2019-10-01T16:27:00Z">
        <w:r w:rsidDel="00253B39">
          <w:delText xml:space="preserve">with </w:delText>
        </w:r>
      </w:del>
      <w:ins w:id="82" w:author="Nicholas Harp" w:date="2019-10-01T16:27:00Z">
        <w:r w:rsidR="00253B39">
          <w:t xml:space="preserve">concurrent information processing is </w:t>
        </w:r>
      </w:ins>
      <w:r>
        <w:t xml:space="preserve">Lavie and colleague’s (2004) </w:t>
      </w:r>
      <w:ins w:id="83" w:author="Nicholas Harp" w:date="2019-10-01T16:27:00Z">
        <w:r w:rsidR="00253B39">
          <w:t xml:space="preserve">cognitive </w:t>
        </w:r>
      </w:ins>
      <w:r>
        <w:t xml:space="preserve">load theory. Cognitive load theory posits that under a </w:t>
      </w:r>
      <w:commentRangeStart w:id="84"/>
      <w:r>
        <w:t xml:space="preserve">large cognitive load </w:t>
      </w:r>
      <w:del w:id="85" w:author="Nicholas Harp" w:date="2019-10-01T16:25:00Z">
        <w:r w:rsidDel="00253B39">
          <w:delText>less</w:delText>
        </w:r>
      </w:del>
      <w:ins w:id="86" w:author="Nicholas Harp" w:date="2019-10-01T16:25:00Z">
        <w:r w:rsidR="00253B39">
          <w:t>fewer</w:t>
        </w:r>
      </w:ins>
      <w:r>
        <w:t xml:space="preserve"> executive </w:t>
      </w:r>
      <w:commentRangeEnd w:id="84"/>
      <w:r w:rsidR="00103855">
        <w:rPr>
          <w:rStyle w:val="CommentReference"/>
          <w:rFonts w:asciiTheme="minorHAnsi" w:hAnsiTheme="minorHAnsi"/>
        </w:rPr>
        <w:commentReference w:id="84"/>
      </w:r>
      <w:r>
        <w:t>resources are available to regulate incoming stimulus information. In turn, this means that more bottom-up, automatic processes (e.g., more readily processed perceptual input such as low spatial frequency information) might drive decisions under working memory loads.</w:t>
      </w:r>
    </w:p>
    <w:p w14:paraId="715D222D" w14:textId="77777777" w:rsidR="00597688" w:rsidRDefault="00597688" w:rsidP="00597688">
      <w:pPr>
        <w:pStyle w:val="Heading2"/>
      </w:pPr>
      <w:bookmarkStart w:id="87" w:name="domain-specific-interference"/>
      <w:commentRangeStart w:id="88"/>
      <w:r>
        <w:t>Domain-specific interference</w:t>
      </w:r>
      <w:bookmarkEnd w:id="87"/>
      <w:commentRangeEnd w:id="88"/>
      <w:r w:rsidR="00647C1C">
        <w:rPr>
          <w:rStyle w:val="CommentReference"/>
          <w:rFonts w:asciiTheme="minorHAnsi" w:eastAsiaTheme="minorHAnsi" w:hAnsiTheme="minorHAnsi" w:cstheme="minorBidi"/>
          <w:b w:val="0"/>
          <w:bCs w:val="0"/>
        </w:rPr>
        <w:commentReference w:id="88"/>
      </w:r>
    </w:p>
    <w:p w14:paraId="1CF516D5" w14:textId="7048D314" w:rsidR="00597688" w:rsidRDefault="00597688" w:rsidP="00597688">
      <w:pPr>
        <w:pStyle w:val="FirstParagraph"/>
      </w:pPr>
      <w:r>
        <w:t xml:space="preserve">Recently, cognitive load theory researchers have </w:t>
      </w:r>
      <w:del w:id="89" w:author="Maital Neta" w:date="2019-10-01T20:12:00Z">
        <w:r w:rsidDel="00647C1C">
          <w:delText xml:space="preserve">tested, and </w:delText>
        </w:r>
      </w:del>
      <w:r>
        <w:t>demonstrated</w:t>
      </w:r>
      <w:del w:id="90" w:author="Maital Neta" w:date="2019-10-01T20:13:00Z">
        <w:r w:rsidDel="00647C1C">
          <w:delText>,</w:delText>
        </w:r>
      </w:del>
      <w:r>
        <w:t xml:space="preserve"> the domain-specificity of cognitive load and distractor interference effects in visual, spatial, and phonological domains (Burnham, Sabia, &amp; Langan, 2014). Load interference effects may also transverse other domain components, such as maintaining emotional compared to neutral memory content</w:t>
      </w:r>
      <w:ins w:id="91" w:author="Maital Neta" w:date="2019-10-01T20:13:00Z">
        <w:r w:rsidR="00647C1C">
          <w:t xml:space="preserve"> (CITE)</w:t>
        </w:r>
      </w:ins>
      <w:r>
        <w:t xml:space="preserve">. Emotional stimuli readily capture attention compared to neutral stimuli, and this is true even in </w:t>
      </w:r>
      <w:r>
        <w:lastRenderedPageBreak/>
        <w:t>participants with amygdala damage (Hodsoll, Viding, &amp; Lavie, 2011; Piech et al., 2011). Given the preference for emotional stimuli in the brain’s information processing stream, it may be that cognitive loads with emotional content, compared to neutral, differentially affect concurrent emotional appraisals. Indeed, Kensigner and colleagues (2003) showed that negative emotional content slows performance on the n-back task. Other domain-specific effects have been observed in many lines of executive functions research, including those beyond the working memory domain. For example, the Stroop task (Stroop, 1935), a common measurement tool for inhibitory control, has been modified to include both emotional and non-emotional (neutral) stimuli (Whalen, Bush, Shin, &amp; Rauch, 2006) which has pronounced effects when the emotional words are population specific (e.g., trauma words in a PTSD sample). Other neuroimaging work also supports the notion that separate systems handle attentional biasing for domain-specific (emotional vs. non-emotional) task relevancy (Egner, Etkin, Gale, &amp; Hirsch, 2008). Given this evidence for dissociations of emotional and non-emotional information domains in executive functions (e.g., working memory, inhibitory control), the present work aims to clarify the interaction of emotional and non-emotional visual working memory demands on concurrent interpretations of emotional stimuli with ambiguous valence.</w:t>
      </w:r>
    </w:p>
    <w:p w14:paraId="0179A4F3" w14:textId="77777777" w:rsidR="00597688" w:rsidRDefault="00597688" w:rsidP="00597688">
      <w:pPr>
        <w:pStyle w:val="Heading2"/>
      </w:pPr>
      <w:bookmarkStart w:id="92" w:name="the-present-study"/>
      <w:r>
        <w:t>The present study</w:t>
      </w:r>
      <w:bookmarkEnd w:id="92"/>
    </w:p>
    <w:p w14:paraId="32B9C144" w14:textId="16969BA5" w:rsidR="00597688" w:rsidRDefault="00597688" w:rsidP="00597688">
      <w:pPr>
        <w:pStyle w:val="FirstParagraph"/>
      </w:pPr>
      <w:r>
        <w:t xml:space="preserve">Given the evidence that positive interpretations of ambiguity rely on a regulatory mechanism, a demanding cognitive load could interfere with successful implementation of regulation strategies. Recently, Mattek and colleagues (2016) showed that high levels of cognitive load (i.e., holding either a </w:t>
      </w:r>
      <w:del w:id="93" w:author="Nicholas Harp" w:date="2019-10-01T16:30:00Z">
        <w:r w:rsidDel="00012343">
          <w:delText>single or seven digit</w:delText>
        </w:r>
      </w:del>
      <w:ins w:id="94" w:author="Nicholas Harp" w:date="2019-10-01T16:30:00Z">
        <w:r w:rsidR="00012343">
          <w:t>single- or seven-digit</w:t>
        </w:r>
      </w:ins>
      <w:r>
        <w:t xml:space="preserve"> number in working memory) mitigates </w:t>
      </w:r>
      <w:commentRangeStart w:id="95"/>
      <w:r>
        <w:t xml:space="preserve">mouse trajectory deviations to modal responses </w:t>
      </w:r>
      <w:commentRangeEnd w:id="95"/>
      <w:r w:rsidR="00647C1C">
        <w:rPr>
          <w:rStyle w:val="CommentReference"/>
          <w:rFonts w:asciiTheme="minorHAnsi" w:hAnsiTheme="minorHAnsi"/>
        </w:rPr>
        <w:commentReference w:id="95"/>
      </w:r>
      <w:r>
        <w:t xml:space="preserve">during interpretations of surprised expressions. However, there was no effect on subjective valence interpretations. </w:t>
      </w:r>
      <w:del w:id="96" w:author="Nicholas Harp" w:date="2019-10-01T16:30:00Z">
        <w:r w:rsidDel="00F24835">
          <w:delText>Further,  domain</w:delText>
        </w:r>
      </w:del>
      <w:ins w:id="97" w:author="Nicholas Harp" w:date="2019-10-01T16:30:00Z">
        <w:r w:rsidR="00F24835">
          <w:t>Further, domain</w:t>
        </w:r>
      </w:ins>
      <w:r>
        <w:t xml:space="preserve">-specificity </w:t>
      </w:r>
      <w:r>
        <w:lastRenderedPageBreak/>
        <w:t xml:space="preserve">effects in both behavioral and </w:t>
      </w:r>
      <w:del w:id="98" w:author="Maital Neta" w:date="2019-10-01T20:18:00Z">
        <w:r w:rsidDel="00647C1C">
          <w:delText xml:space="preserve">BOLD </w:delText>
        </w:r>
      </w:del>
      <w:ins w:id="99" w:author="Maital Neta" w:date="2019-10-01T20:18:00Z">
        <w:r w:rsidR="00647C1C">
          <w:t xml:space="preserve">brain </w:t>
        </w:r>
      </w:ins>
      <w:r>
        <w:t>data (Egner et al., 2008; Kensinger &amp; Corkin, 2003; Whalen et al., 2006</w:t>
      </w:r>
      <w:del w:id="100" w:author="Maital Neta" w:date="2019-10-01T20:18:00Z">
        <w:r w:rsidDel="00647C1C">
          <w:delText xml:space="preserve"> </w:delText>
        </w:r>
      </w:del>
      <w:r>
        <w:t>) suggest that a domain-specific (i.e., emotional) cognitive load may differentially affect emotional judgments during interpretations of ambiguity.  Here, we aim to test the effects of low and high working memory loads in both emotional and neutral domains on valence bias. We expect that trials in which participants are maintaining an emotional working memory load will be more negative than neutral trials, as the high cognitive demand interferes with the regulatory mechanisms used to arrive at a positive interpretation. Further, we predict that higher working memory lo</w:t>
      </w:r>
      <w:r w:rsidR="00D20F92">
        <w:t>a</w:t>
      </w:r>
      <w:r>
        <w:t>d trials, specifically in the emotional domain, will result in even more exaggerated negative interpretations.</w:t>
      </w:r>
    </w:p>
    <w:p w14:paraId="3590D00D" w14:textId="379C2382" w:rsidR="00E75F14" w:rsidDel="00597688" w:rsidRDefault="00C95E64">
      <w:pPr>
        <w:pStyle w:val="Title"/>
        <w:rPr>
          <w:del w:id="101" w:author="Nicholas Harp" w:date="2019-10-01T15:13:00Z"/>
        </w:rPr>
      </w:pPr>
      <w:del w:id="102" w:author="Nicholas Harp" w:date="2019-10-01T15:13:00Z">
        <w:r w:rsidDel="00597688">
          <w:delText>Domain-specific working memory loads selectively increase negative interpertations of surprised facial expressions</w:delText>
        </w:r>
      </w:del>
    </w:p>
    <w:p w14:paraId="0F8A4D5B" w14:textId="5B4D8560" w:rsidR="00E75F14" w:rsidDel="00597688" w:rsidRDefault="00C95E64">
      <w:pPr>
        <w:pStyle w:val="Heading1"/>
        <w:rPr>
          <w:del w:id="103" w:author="Nicholas Harp" w:date="2019-10-01T15:13:00Z"/>
        </w:rPr>
      </w:pPr>
      <w:bookmarkStart w:id="104" w:name="introduction"/>
      <w:commentRangeStart w:id="105"/>
      <w:del w:id="106" w:author="Nicholas Harp" w:date="2019-10-01T15:13:00Z">
        <w:r w:rsidDel="00597688">
          <w:delText>Introduction</w:delText>
        </w:r>
        <w:bookmarkEnd w:id="104"/>
        <w:commentRangeEnd w:id="105"/>
        <w:r w:rsidR="00F17A97" w:rsidDel="00597688">
          <w:rPr>
            <w:rStyle w:val="CommentReference"/>
            <w:rFonts w:asciiTheme="minorHAnsi" w:eastAsiaTheme="minorHAnsi" w:hAnsiTheme="minorHAnsi" w:cstheme="minorBidi"/>
            <w:b w:val="0"/>
            <w:bCs w:val="0"/>
          </w:rPr>
          <w:commentReference w:id="105"/>
        </w:r>
      </w:del>
    </w:p>
    <w:p w14:paraId="47C64C3D" w14:textId="26CC8297" w:rsidR="00E75F14" w:rsidDel="00597688" w:rsidRDefault="00C95E64">
      <w:pPr>
        <w:pStyle w:val="Heading2"/>
        <w:rPr>
          <w:del w:id="107" w:author="Nicholas Harp" w:date="2019-10-01T15:13:00Z"/>
        </w:rPr>
      </w:pPr>
      <w:bookmarkStart w:id="108" w:name="working-memory-and-load-theory"/>
      <w:del w:id="109" w:author="Nicholas Harp" w:date="2019-10-01T15:13:00Z">
        <w:r w:rsidDel="00597688">
          <w:delText>Working memory and load theory</w:delText>
        </w:r>
        <w:bookmarkEnd w:id="108"/>
      </w:del>
    </w:p>
    <w:p w14:paraId="1D679222" w14:textId="2C746B26" w:rsidR="00E75F14" w:rsidDel="00597688" w:rsidRDefault="00C95E64">
      <w:pPr>
        <w:pStyle w:val="FirstParagraph"/>
        <w:rPr>
          <w:del w:id="110" w:author="Nicholas Harp" w:date="2019-10-01T15:13:00Z"/>
        </w:rPr>
      </w:pPr>
      <w:commentRangeStart w:id="111"/>
      <w:del w:id="112" w:author="Nicholas Harp" w:date="2019-10-01T15:13:00Z">
        <w:r w:rsidDel="00597688">
          <w:delText xml:space="preserve">Despite extensive research on the interaction of working memory and affective processes, there is much to learn concerning how cognitive and emotional processes affect one another. </w:delText>
        </w:r>
        <w:commentRangeEnd w:id="111"/>
        <w:r w:rsidR="00F17A97" w:rsidDel="00597688">
          <w:rPr>
            <w:rStyle w:val="CommentReference"/>
            <w:rFonts w:asciiTheme="minorHAnsi" w:hAnsiTheme="minorHAnsi"/>
          </w:rPr>
          <w:commentReference w:id="111"/>
        </w:r>
        <w:commentRangeStart w:id="113"/>
        <w:r w:rsidDel="00597688">
          <w:delText xml:space="preserve">Executive functions, including working memory, are related to successful self-regulation, and in turn emotion regulation (Hofmann, Schmeichel, &amp; Baddeley, 2012). Directly comparing working memory and self-regulation of emotional responses, Schmeichel and colleagues (2008) reported that individuals with higher levels of working memory capacity demonstrated improved self-regulation towards the emotional stimuli. </w:delText>
        </w:r>
        <w:commentRangeEnd w:id="113"/>
        <w:r w:rsidR="00F17A97" w:rsidDel="00597688">
          <w:rPr>
            <w:rStyle w:val="CommentReference"/>
            <w:rFonts w:asciiTheme="minorHAnsi" w:hAnsiTheme="minorHAnsi"/>
          </w:rPr>
          <w:commentReference w:id="113"/>
        </w:r>
        <w:r w:rsidDel="00597688">
          <w:delText>This suggests a connection–perhaps through some shared resource pool–between mitigated emotional responding and larger working memory resource availablility. Other work has focused on the effects of moods or affective states on working memory performance. For instance, some reports claim that both positive and negative mood interfere with working memory (Eyesenck and Calvo, 1992); however, others suggest benefits of positive mood on working memory (Yang, Yang, &amp; Isen, 2013). Similarly, active working memory processes may alter concurrent affective processes. For instance, actively engaging working memory can mitigate emotional responses, particularly to negative stimuli. Recent neuroimaging work reports that negative emotional responses decrease as the cognitive demands of a working memory task increase (Van Dillen, Heslenfeld, &amp; Koole, 2009). Additionally, following an anger induction, those with low trait rumination show faster blood pressure recovery when provided with a distractor task (Gerin, Davidson, Christenfeld, Goyal, &amp; Schwartz, 2006). Together, these studies suggest a resource competition between cognitive and emotional processes; in other words, when cognitive load demands are high (e.g., during active working memory maintenance), there are fewer resources available for other (i.e., affective) processes.</w:delText>
        </w:r>
      </w:del>
    </w:p>
    <w:p w14:paraId="295DF141" w14:textId="56098398" w:rsidR="00E75F14" w:rsidDel="00597688" w:rsidRDefault="00C95E64">
      <w:pPr>
        <w:pStyle w:val="BodyText"/>
        <w:rPr>
          <w:del w:id="114" w:author="Nicholas Harp" w:date="2019-10-01T15:13:00Z"/>
        </w:rPr>
      </w:pPr>
      <w:del w:id="115" w:author="Nicholas Harp" w:date="2019-10-01T15:13:00Z">
        <w:r w:rsidDel="00597688">
          <w:delText xml:space="preserve">While previous work suggests an inhibitory effect on some emotional responses during periods with high cognitive demands, researchers have primarily focused on emotional responses to clearly valenced emotional stimuli. For instance, Schmeichel and colleagues (2008) showed participants videos intended to elicit strong negative responses (e.g., disgust) or positive responses (e.g., humor), while others have focused on comparing responses to neutral compared to negative sitmuli (Van Dillen et al., 2009). However, many emotional appraisals in day-to-day life are more nuanced than those invoked by many of the images of negative stimuli one might encounter in the lab (e.g., snakes, mutilated bodies). For example, one may appraise the content of a billboard displaying a large order of french fries as either negative or positive depending on whether or not consuming that food is (in)congruent with one’s current goals. This emotional appraisal is completed under concurrent load demands–that is, the perceiver must process both the emotional stimulus (i.e., the fries) as well as actively maintain their current goal state. Maintenance of one’s goal state, such as a diet, can reduce performance on some components of executive functioning tasks (Shaw &amp; Tiggemann, 2004). These observations are in line with Lavie and colleague’s (2004) load theory, which posits that under a large cognitive load less executive resources are available to regulate incoming stimulus information. </w:delText>
        </w:r>
      </w:del>
    </w:p>
    <w:p w14:paraId="13FD085B" w14:textId="5392161D" w:rsidR="00E75F14" w:rsidDel="00597688" w:rsidRDefault="00C95E64">
      <w:pPr>
        <w:pStyle w:val="BodyText"/>
        <w:rPr>
          <w:del w:id="116" w:author="Nicholas Harp" w:date="2019-10-01T15:13:00Z"/>
        </w:rPr>
      </w:pPr>
      <w:del w:id="117" w:author="Nicholas Harp" w:date="2019-10-01T15:13:00Z">
        <w:r w:rsidDel="00597688">
          <w:delText>Recently, cognitive load theory researchers have tested, and demonstrated, the domain-specificity of load and distractor interference in visual, spatial, and phonological domains (Burnham, Sabia, &amp; Langan, 2014). Load interference effects may also transverse other domain componenets, such as emotional compared to neutral memory content. Emotional stimuli readily capture attention compared to neutral stimuli, and this is true even in participants with amygdala damage (Hodsoll, Viding, &amp; Lavie, 2011; Piech et al., 2011). Given emotional stimuli’s priority position in the information processing stream, it may be that cognitive loads with emotional content, compared to neutral, differentially affect concurrent emotional appraisals. Indeed, Kensigner and colleagues (2003) showed that negative emotional content slows performance on the n-back task. Other domain-specific effects have been observed in many lines of executive functions research, including those beyond the working memory domain. For example, the Stroop task (Stroop, 1935), a common measurement tool for inhibitory control, has been modified to include both emotional and non-emotional (neutral) stimuli (Whalen, Bush, Shin, &amp; Rauch, 2006) which has pronounced effects when the emotional words are population specific (e.g., trauma words in a PTSD sample). Other neuroimaging work also supports the notion that separate systems handle attentional biasing for domain-specific (emotional vs. non-emotional) task relevancy (Egner, Etkin, Gale, &amp; Hirsch, 2008). Given this evidence for dissociations of emotional and non-emotional information domains in executive functions (e.g., working memory, inhibitory control), the present work aims to clarify the interaction of emotional and non-emotional visual working memory demands on concurrent interpretations of emotional stimuli with ambiguous valence.</w:delText>
        </w:r>
      </w:del>
    </w:p>
    <w:p w14:paraId="6D36584F" w14:textId="61FF2A4B" w:rsidR="00E75F14" w:rsidDel="00597688" w:rsidRDefault="00C95E64">
      <w:pPr>
        <w:pStyle w:val="Heading2"/>
        <w:rPr>
          <w:del w:id="118" w:author="Nicholas Harp" w:date="2019-10-01T15:13:00Z"/>
        </w:rPr>
      </w:pPr>
      <w:bookmarkStart w:id="119" w:name="interpreting-ambiguity"/>
      <w:del w:id="120" w:author="Nicholas Harp" w:date="2019-10-01T15:13:00Z">
        <w:r w:rsidDel="00597688">
          <w:delText>Interpreting ambiguity</w:delText>
        </w:r>
        <w:bookmarkEnd w:id="119"/>
      </w:del>
    </w:p>
    <w:p w14:paraId="58E6B2F4" w14:textId="61F16856" w:rsidR="00E75F14" w:rsidDel="00597688" w:rsidRDefault="00C95E64">
      <w:pPr>
        <w:pStyle w:val="FirstParagraph"/>
        <w:rPr>
          <w:del w:id="121" w:author="Nicholas Harp" w:date="2019-10-01T15:13:00Z"/>
        </w:rPr>
      </w:pPr>
      <w:del w:id="122" w:author="Nicholas Harp" w:date="2019-10-01T15:13:00Z">
        <w:r w:rsidDel="00597688">
          <w:delText xml:space="preserve">Individuals differ in their tendency to interpret ambiguously valenced stimuli, like a tempting food item or a surprised facial expression, as either positive or negative.  This is attributable to these stimuli’s predictive value for both positive and negative outcomes. For instance, a surprised expression could signal positive (e.g., winning the lottery) or negative (e.g., a car accident) events. This affective bias is known as one’s </w:delText>
        </w:r>
        <w:r w:rsidDel="00597688">
          <w:rPr>
            <w:i/>
          </w:rPr>
          <w:delText>valence bias</w:delText>
        </w:r>
        <w:r w:rsidDel="00597688">
          <w:delText>, and a growing body of work has used both facial expressions and scenes to quantify this individual difference (Neta, Kelley, &amp; Whalen, 2013; Neta, Norris, &amp; Whalen, 2009; Neta &amp; Whalen, 2010). Chronic negativity biases in memory and attention are related to psychopathology, such as depression and anxiety (Mathews &amp; MacLeod, 2005), suggesting the importance of understanding the factors that contribute to individuals’ biases. Importantly, the valence bias is a stable measure with participants showing positively correlated scores across a one year time gap (Neta et al., 2009). Despite the relative stability of the measure, experimental manipulations are capable of shifting an individuals bias (Brown, Raio, &amp; Neta, 2017; Neta &amp; Dodd, 2018; Neta et al., 2018).</w:delText>
        </w:r>
      </w:del>
    </w:p>
    <w:p w14:paraId="256C15FB" w14:textId="0A6C6963" w:rsidR="00E75F14" w:rsidDel="00597688" w:rsidRDefault="00C95E64">
      <w:pPr>
        <w:pStyle w:val="BodyText"/>
        <w:rPr>
          <w:del w:id="123" w:author="Nicholas Harp" w:date="2019-10-01T15:13:00Z"/>
        </w:rPr>
      </w:pPr>
      <w:del w:id="124" w:author="Nicholas Harp" w:date="2019-10-01T15:13:00Z">
        <w:r w:rsidDel="00597688">
          <w:delText xml:space="preserve">Myriad factors contribute to an individual’s bias, but the initial interpretation is thought to be negative across individuals. Data supporting this initial negativity hypothesis come from many studies. For instance, reaction times are faster for negative interpretations of ambiguous stimuli (Neta &amp; Tong, 2016). Additionally, presentation of surprised facial expressions as low spatial frequency images, which are processed more readily than high spatial frequency images, biased interpretations towards negativity (Neta &amp; Whalen, 2010). Under this framework, arriving at a positive interpretation requires additional, top-down regulatory processes, and there is evidence to support this as well. For example, forcing participants to slow their responding during interpretations of ambiguous images shifts individuals’ biases towards positivity (Neta et al., 2018). Evidence from the neuroimaging literature supports the initial negativity hypothesis as well; more positive individuals show higher levels of BOLD activation in brain regions recruited during emotion regulation (Petro, Tong, Henley, &amp; Neta, 2018). Perceptual input also contributes to valence bias. In one recent study, Neta and colleagues (2017) showed that faster intial fixation on the mouth is related to more positive interpretations of surprised faces (Neta et al., 2017). Further, forcing gaze patterns to match those of the participants with the most negative or positive bias modulated interpretations of surprised expressions (Neta &amp; Dodd, 2018). In all, valence bias is a useful metric for understanding both trait-like components of individuals’ affective biases, as well as gauging the effects of other experimental maniuplations on affective biases.  </w:delText>
        </w:r>
      </w:del>
    </w:p>
    <w:p w14:paraId="3E9401C5" w14:textId="1835A1D4" w:rsidR="00E75F14" w:rsidDel="00597688" w:rsidRDefault="00C95E64">
      <w:pPr>
        <w:pStyle w:val="BodyText"/>
        <w:rPr>
          <w:del w:id="125" w:author="Nicholas Harp" w:date="2019-10-01T15:13:00Z"/>
        </w:rPr>
      </w:pPr>
      <w:del w:id="126" w:author="Nicholas Harp" w:date="2019-10-01T15:13:00Z">
        <w:r w:rsidDel="00597688">
          <w:delText>Given the evidence that a regulatory mechanism is necessary for positive interpretations of ambiguity, a demanding cognitive load might interfere with successful regulation. Indeed, Mattek and colleagues (2016) recently showed that high levels of cognitive load (i.e., holding either a single or seven digit number in working memory) mitigates mouse trajectory deviations to the modal response. However, there was no effect on subjective valence interpretations. Just as phonological and visual cognitive loads and distractors showed domain-specificity (Burnham et al., 2014), and that domain-speicificity is observed in BOLD data (Egner et al., 2008), a domain-specific cognitive load may differentially affect interpretations of ambiguity. In other words, there is likely a relationship between the qualities of stimuli held in working memory and effects on concurrent task processing. Here, we aim to test the effects of low and high working memory loads in both emotional and neutral domains on valence bias. We expect that trials in which participants are maintaining an emotional working memory load will be more negative than neutral trials, as the high cognitive demand interferes with the regulatory mechanisms used to arrive at a positive interpretation. Further, we predict that higher working memory laod trials, specifically in the emotional domain, will result in even more exaggerated negative interpretations.</w:delText>
        </w:r>
      </w:del>
    </w:p>
    <w:p w14:paraId="4F14B643" w14:textId="77777777" w:rsidR="00E75F14" w:rsidRDefault="00C95E64">
      <w:pPr>
        <w:pStyle w:val="Heading1"/>
      </w:pPr>
      <w:bookmarkStart w:id="127" w:name="methods"/>
      <w:r>
        <w:t>Methods</w:t>
      </w:r>
      <w:bookmarkEnd w:id="127"/>
    </w:p>
    <w:p w14:paraId="68A0FE0E" w14:textId="77777777" w:rsidR="00E75F14" w:rsidRDefault="00C95E64">
      <w:pPr>
        <w:pStyle w:val="Heading2"/>
      </w:pPr>
      <w:bookmarkStart w:id="128" w:name="participants"/>
      <w:r>
        <w:t>Participants</w:t>
      </w:r>
      <w:bookmarkEnd w:id="128"/>
    </w:p>
    <w:p w14:paraId="033F5780" w14:textId="77777777" w:rsidR="00E75F14" w:rsidRDefault="00C95E64">
      <w:pPr>
        <w:pStyle w:val="FirstParagraph"/>
      </w:pPr>
      <w:r>
        <w:t xml:space="preserve">Fifty-eight </w:t>
      </w:r>
      <w:del w:id="129" w:author="Maital Neta" w:date="2019-09-27T13:41:00Z">
        <w:r w:rsidDel="00F17A97">
          <w:delText xml:space="preserve">subjects </w:delText>
        </w:r>
      </w:del>
      <w:ins w:id="130" w:author="Maital Neta"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131" w:author="Maital Neta" w:date="2019-09-27T13:42:00Z">
        <w:r w:rsidR="00F17A97">
          <w:t>XX</w:t>
        </w:r>
      </w:ins>
      <w:ins w:id="132" w:author="Maital Neta" w:date="2019-09-27T13:41:00Z">
        <w:r w:rsidR="00F17A97">
          <w:t xml:space="preserve"> years</w:t>
        </w:r>
        <w:r w:rsidR="00F17A97" w:rsidRPr="0088274C">
          <w:t>, SD = </w:t>
        </w:r>
      </w:ins>
      <w:ins w:id="133" w:author="Maital Neta" w:date="2019-09-27T13:42:00Z">
        <w:r w:rsidR="00F17A97">
          <w:t>XX</w:t>
        </w:r>
      </w:ins>
      <w:ins w:id="134" w:author="Maital Neta" w:date="2019-09-27T13:41:00Z">
        <w:r w:rsidR="00F17A97">
          <w:t xml:space="preserve"> years</w:t>
        </w:r>
        <w:r w:rsidR="00F17A97" w:rsidRPr="0088274C">
          <w:t xml:space="preserve">, </w:t>
        </w:r>
      </w:ins>
      <w:ins w:id="135" w:author="Maital Neta" w:date="2019-09-27T13:42:00Z">
        <w:r w:rsidR="00F17A97">
          <w:t>XX</w:t>
        </w:r>
      </w:ins>
      <w:ins w:id="136" w:author="Maital Neta" w:date="2019-09-27T13:41:00Z">
        <w:r w:rsidR="00F17A97" w:rsidRPr="0088274C">
          <w:t xml:space="preserve"> female) </w:t>
        </w:r>
      </w:ins>
      <w:r>
        <w:t xml:space="preserve">were recruited from the undergraduate research pool at the University of Nebraska-Lincoln. The data from eight </w:t>
      </w:r>
      <w:del w:id="137" w:author="Maital Neta" w:date="2019-09-27T13:42:00Z">
        <w:r w:rsidDel="00F17A97">
          <w:delText xml:space="preserve">subjects </w:delText>
        </w:r>
      </w:del>
      <w:ins w:id="138" w:author="Maital Neta" w:date="2019-09-27T13:42:00Z">
        <w:r w:rsidR="00F17A97">
          <w:t xml:space="preserve">participants </w:t>
        </w:r>
      </w:ins>
      <w:r>
        <w:t xml:space="preserve">were excluded due to technical difficulties </w:t>
      </w:r>
      <w:del w:id="139" w:author="Maital Neta" w:date="2019-09-27T13:42:00Z">
        <w:r w:rsidDel="00F17A97">
          <w:delText>resulting from an error in one of the experiment scripts</w:delText>
        </w:r>
      </w:del>
      <w:ins w:id="140" w:author="Maital Neta" w:date="2019-09-27T13:42:00Z">
        <w:r w:rsidR="00F17A97">
          <w:t>that prevented data from being saved (?)</w:t>
        </w:r>
      </w:ins>
      <w:r>
        <w:t>. Th</w:t>
      </w:r>
      <w:ins w:id="141" w:author="Maital Neta" w:date="2019-09-27T13:43:00Z">
        <w:r w:rsidR="00F17A97">
          <w:t>e final sample included the remaining</w:t>
        </w:r>
      </w:ins>
      <w:del w:id="142" w:author="Maital Neta" w:date="2019-09-27T13:43:00Z">
        <w:r w:rsidDel="00F17A97">
          <w:delText>is left</w:delText>
        </w:r>
      </w:del>
      <w:r>
        <w:t xml:space="preserve"> 50 </w:t>
      </w:r>
      <w:del w:id="143" w:author="Maital Neta" w:date="2019-09-27T13:43:00Z">
        <w:r w:rsidDel="00F17A97">
          <w:delText xml:space="preserve">individuals </w:delText>
        </w:r>
      </w:del>
      <w:ins w:id="144" w:author="Maital Neta"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145"/>
        <w:r w:rsidR="00F17A97">
          <w:t>XX</w:t>
        </w:r>
        <w:r w:rsidR="00F17A97" w:rsidRPr="0088274C">
          <w:t xml:space="preserve"> </w:t>
        </w:r>
      </w:ins>
      <w:commentRangeEnd w:id="145"/>
      <w:ins w:id="146" w:author="Maital Neta" w:date="2019-09-27T13:44:00Z">
        <w:r w:rsidR="00F17A97">
          <w:rPr>
            <w:rStyle w:val="CommentReference"/>
            <w:rFonts w:asciiTheme="minorHAnsi" w:hAnsiTheme="minorHAnsi"/>
          </w:rPr>
          <w:commentReference w:id="145"/>
        </w:r>
      </w:ins>
      <w:ins w:id="147" w:author="Maital Neta" w:date="2019-09-27T13:43:00Z">
        <w:r w:rsidR="00F17A97" w:rsidRPr="0088274C">
          <w:t>female)</w:t>
        </w:r>
      </w:ins>
      <w:del w:id="148" w:author="Maital Neta" w:date="2019-09-27T13:43:00Z">
        <w:r w:rsidDel="00F17A97">
          <w:delText>in the final sample for analysis</w:delText>
        </w:r>
      </w:del>
      <w:del w:id="149" w:author="Maital Neta" w:date="2019-09-27T13:44:00Z">
        <w:r w:rsidDel="00F17A97">
          <w:delText>. The mean age of the remaining sample was 18.82 (1.19), a majority of participants were female (82.00%)</w:delText>
        </w:r>
      </w:del>
      <w:r>
        <w:t xml:space="preserve">, and all </w:t>
      </w:r>
      <w:del w:id="150" w:author="Maital Neta" w:date="2019-09-27T13:44:00Z">
        <w:r w:rsidDel="00F17A97">
          <w:delText xml:space="preserve">were </w:delText>
        </w:r>
      </w:del>
      <w:ins w:id="151" w:author="Maital Neta" w:date="2019-09-27T13:44:00Z">
        <w:r w:rsidR="00F17A97">
          <w:t xml:space="preserve">identified as </w:t>
        </w:r>
      </w:ins>
      <w:del w:id="152" w:author="Maital Neta" w:date="2019-09-27T13:44:00Z">
        <w:r w:rsidDel="00F17A97">
          <w:delText>white</w:delText>
        </w:r>
      </w:del>
      <w:ins w:id="153" w:author="Maital Neta" w:date="2019-09-27T13:44:00Z">
        <w:r w:rsidR="00F17A97">
          <w:t>White</w:t>
        </w:r>
      </w:ins>
      <w:r>
        <w:t>/</w:t>
      </w:r>
      <w:del w:id="154" w:author="Maital Neta" w:date="2019-09-27T13:44:00Z">
        <w:r w:rsidDel="00F17A97">
          <w:delText xml:space="preserve">caucasian </w:delText>
        </w:r>
      </w:del>
      <w:ins w:id="155" w:author="Maital Neta" w:date="2019-09-27T13:44:00Z">
        <w:r w:rsidR="00F17A97">
          <w:t xml:space="preserve">Caucasian </w:t>
        </w:r>
      </w:ins>
      <w:r>
        <w:t xml:space="preserve">without </w:t>
      </w:r>
      <w:del w:id="156" w:author="Maital Neta" w:date="2019-09-27T13:44:00Z">
        <w:r w:rsidDel="00F17A97">
          <w:delText>hispanic</w:delText>
        </w:r>
      </w:del>
      <w:ins w:id="157" w:author="Maital Neta" w:date="2019-09-27T13:44:00Z">
        <w:r w:rsidR="00F17A97">
          <w:t>Hispanic</w:t>
        </w:r>
      </w:ins>
      <w:r>
        <w:t>/Latinx ethnicity</w:t>
      </w:r>
      <w:ins w:id="158" w:author="Maital Neta"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159" w:name="material"/>
      <w:r>
        <w:t>Material</w:t>
      </w:r>
      <w:bookmarkEnd w:id="159"/>
    </w:p>
    <w:p w14:paraId="698AFB59" w14:textId="77777777" w:rsidR="00E75F14" w:rsidRDefault="00C95E64">
      <w:pPr>
        <w:pStyle w:val="Heading3"/>
        <w:framePr w:wrap="around"/>
      </w:pPr>
      <w:bookmarkStart w:id="160" w:name="stimuli"/>
      <w:r>
        <w:t>Stimuli</w:t>
      </w:r>
      <w:bookmarkEnd w:id="160"/>
    </w:p>
    <w:p w14:paraId="13D969F7" w14:textId="77777777" w:rsidR="00E75F14" w:rsidRDefault="00C95E64">
      <w:pPr>
        <w:pStyle w:val="FirstParagraph"/>
      </w:pPr>
      <w:r>
        <w:t xml:space="preserve">The stimuli included faces from the NimStim (Tottenham et al., 2009) and Karolinska Directed Emotional Faces (Lundqvist, Flykt, &amp; Öhman, 1998) stimuli sets, as in </w:t>
      </w:r>
      <w:r>
        <w:lastRenderedPageBreak/>
        <w:t xml:space="preserve">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negative, and 144 neutral) were selected for the image matrices. The positive and negative images did not differ </w:t>
      </w:r>
      <w:del w:id="161" w:author="Maital Neta" w:date="2019-09-27T13:46:00Z">
        <w:r w:rsidDel="00F17A97">
          <w:delText xml:space="preserve">on </w:delText>
        </w:r>
      </w:del>
      <w:ins w:id="162" w:author="Maital Neta" w:date="2019-09-27T13:46:00Z">
        <w:r w:rsidR="00F17A97">
          <w:t xml:space="preserve">in </w:t>
        </w:r>
      </w:ins>
      <w:r>
        <w:t xml:space="preserve">arousal (Z = -0.23, p = 0.82). </w:t>
      </w:r>
      <w:commentRangeStart w:id="163"/>
      <w:r>
        <w:t>The scenes were organized into low (two images) and high (six images) cognitive load of either neutral or emotional (equal number of positive and negative) images (Figure 1).</w:t>
      </w:r>
      <w:commentRangeEnd w:id="163"/>
      <w:r w:rsidR="00F17A97">
        <w:rPr>
          <w:rStyle w:val="CommentReference"/>
          <w:rFonts w:asciiTheme="minorHAnsi" w:hAnsiTheme="minorHAnsi"/>
        </w:rPr>
        <w:commentReference w:id="163"/>
      </w:r>
    </w:p>
    <w:p w14:paraId="16C2DA09" w14:textId="77777777" w:rsidR="00E75F14" w:rsidRDefault="00C95E64">
      <w:pPr>
        <w:pStyle w:val="Heading2"/>
      </w:pPr>
      <w:bookmarkStart w:id="164" w:name="procedure"/>
      <w:r>
        <w:t>Procedure</w:t>
      </w:r>
      <w:bookmarkEnd w:id="164"/>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Ambady, 2010) and participants responded with a mouse to indicate the appropriate response for the face ratings (i.e., “POSITIVE” or “NEGATIVE”) </w:t>
      </w:r>
      <w:commentRangeStart w:id="165"/>
      <w:r>
        <w:t xml:space="preserve">and the memory probe (i.e., “YES” or “NO”). </w:t>
      </w:r>
      <w:commentRangeEnd w:id="165"/>
      <w:r w:rsidR="000613DA">
        <w:rPr>
          <w:rStyle w:val="CommentReference"/>
          <w:rFonts w:asciiTheme="minorHAnsi" w:hAnsiTheme="minorHAnsi"/>
        </w:rPr>
        <w:commentReference w:id="165"/>
      </w:r>
      <w:r>
        <w:t xml:space="preserve">The trials were self-initiated; that is, the participant clicked a “start” 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w:t>
      </w:r>
      <w:r>
        <w:lastRenderedPageBreak/>
        <w:t>rated the face by clicking on either the positive or negative response option. After the face rating, a single image probe appeared (5000 ms), and participants indicated whether or not the image probe was present in the previous image matrix.</w:t>
      </w:r>
    </w:p>
    <w:p w14:paraId="67F794A8" w14:textId="77777777" w:rsidR="00E75F14" w:rsidRDefault="00C95E64">
      <w:pPr>
        <w:pStyle w:val="Heading2"/>
      </w:pPr>
      <w:bookmarkStart w:id="166" w:name="data-analysis"/>
      <w:r>
        <w:t>Data analysis</w:t>
      </w:r>
      <w:bookmarkEnd w:id="166"/>
    </w:p>
    <w:p w14:paraId="200EDAC2" w14:textId="77777777" w:rsidR="00E75F14" w:rsidRDefault="00C95E64">
      <w:pPr>
        <w:pStyle w:val="FirstParagraph"/>
      </w:pPr>
      <w:r>
        <w:t xml:space="preserve">We used R (Version 3.6.0; </w:t>
      </w:r>
      <w:r>
        <w:rPr>
          <w:b/>
        </w:rPr>
        <w:t>???</w:t>
      </w:r>
      <w:r>
        <w:t xml:space="preserve">) and the R-packages * }dplyr* [@ }R-dplyr], </w:t>
      </w:r>
      <w:r>
        <w:rPr>
          <w:i/>
        </w:rPr>
        <w:t>BayesFactor</w:t>
      </w:r>
      <w:r>
        <w:t xml:space="preserve"> (Version 0.9.12.4.2; </w:t>
      </w:r>
      <w:r>
        <w:rPr>
          <w:b/>
        </w:rPr>
        <w:t>???</w:t>
      </w:r>
      <w:r>
        <w:t xml:space="preserve">), </w:t>
      </w:r>
      <w:r>
        <w:rPr>
          <w:i/>
        </w:rPr>
        <w:t>broom</w:t>
      </w:r>
      <w:r>
        <w:t xml:space="preserve"> (Version 0.5.2; </w:t>
      </w:r>
      <w:r>
        <w:rPr>
          <w:b/>
        </w:rPr>
        <w:t>???</w:t>
      </w:r>
      <w:r>
        <w:t xml:space="preserve">), </w:t>
      </w:r>
      <w:r>
        <w:rPr>
          <w:i/>
        </w:rPr>
        <w:t>circlize</w:t>
      </w:r>
      <w:r>
        <w:t xml:space="preserve"> (Version 0.4.6; </w:t>
      </w:r>
      <w:r>
        <w:rPr>
          <w:b/>
        </w:rPr>
        <w:t>???</w:t>
      </w:r>
      <w:r>
        <w:t xml:space="preserve">), </w:t>
      </w:r>
      <w:r>
        <w:rPr>
          <w:i/>
        </w:rPr>
        <w:t>coda</w:t>
      </w:r>
      <w:r>
        <w:t xml:space="preserve"> (Version 0.19.2; </w:t>
      </w:r>
      <w:r>
        <w:rPr>
          <w:b/>
        </w:rPr>
        <w:t>???</w:t>
      </w:r>
      <w:r>
        <w:t xml:space="preserve">), </w:t>
      </w:r>
      <w:r>
        <w:rPr>
          <w:i/>
        </w:rPr>
        <w:t>cstab</w:t>
      </w:r>
      <w:r>
        <w:t xml:space="preserve"> (Version 0.2.2; </w:t>
      </w:r>
      <w:r>
        <w:rPr>
          <w:b/>
        </w:rPr>
        <w:t>???</w:t>
      </w:r>
      <w:r>
        <w:t xml:space="preserve">), </w:t>
      </w:r>
      <w:r>
        <w:rPr>
          <w:i/>
        </w:rPr>
        <w:t>diptest</w:t>
      </w:r>
      <w:r>
        <w:t xml:space="preserve"> (Version 0.75.7; </w:t>
      </w:r>
      <w:r>
        <w:rPr>
          <w:b/>
        </w:rPr>
        <w:t>???</w:t>
      </w:r>
      <w:r>
        <w:t xml:space="preserve">), </w:t>
      </w:r>
      <w:r>
        <w:rPr>
          <w:i/>
        </w:rPr>
        <w:t>dotCall64</w:t>
      </w:r>
      <w:r>
        <w:t xml:space="preserve"> (Version 1.0.0; </w:t>
      </w:r>
      <w:r>
        <w:rPr>
          <w:b/>
        </w:rPr>
        <w:t>???</w:t>
      </w:r>
      <w:r>
        <w:t xml:space="preserve">; </w:t>
      </w:r>
      <w:r>
        <w:rPr>
          <w:b/>
        </w:rPr>
        <w:t>???</w:t>
      </w:r>
      <w:r>
        <w:t xml:space="preserve">), </w:t>
      </w:r>
      <w:r>
        <w:rPr>
          <w:i/>
        </w:rPr>
        <w:t>fastcluster</w:t>
      </w:r>
      <w:r>
        <w:t xml:space="preserve"> (Version 1.1.25; </w:t>
      </w:r>
      <w:r>
        <w:rPr>
          <w:b/>
        </w:rPr>
        <w:t>???</w:t>
      </w:r>
      <w:r>
        <w:t xml:space="preserve">), </w:t>
      </w:r>
      <w:r>
        <w:rPr>
          <w:i/>
        </w:rPr>
        <w:t>fields</w:t>
      </w:r>
      <w:r>
        <w:t xml:space="preserve"> (Version 9.8.3; </w:t>
      </w:r>
      <w:r>
        <w:rPr>
          <w:b/>
        </w:rPr>
        <w:t>???</w:t>
      </w:r>
      <w:r>
        <w:t xml:space="preserve">), </w:t>
      </w:r>
      <w:r>
        <w:rPr>
          <w:i/>
        </w:rPr>
        <w:t>forcats</w:t>
      </w:r>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r>
        <w:rPr>
          <w:i/>
        </w:rPr>
        <w:t>magrittr</w:t>
      </w:r>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r>
        <w:rPr>
          <w:i/>
        </w:rPr>
        <w:t>openxlsx</w:t>
      </w:r>
      <w:r>
        <w:t xml:space="preserve"> (Version 4.1.0; </w:t>
      </w:r>
      <w:r>
        <w:rPr>
          <w:b/>
        </w:rPr>
        <w:t>???</w:t>
      </w:r>
      <w:r>
        <w:t xml:space="preserve">), </w:t>
      </w:r>
      <w:r>
        <w:rPr>
          <w:i/>
        </w:rPr>
        <w:t>papaja</w:t>
      </w:r>
      <w:r>
        <w:t xml:space="preserve"> (Version 0.1.0.9842; </w:t>
      </w:r>
      <w:r>
        <w:rPr>
          <w:b/>
        </w:rPr>
        <w:t>???</w:t>
      </w:r>
      <w:r>
        <w:t xml:space="preserve">), </w:t>
      </w:r>
      <w:r>
        <w:rPr>
          <w:i/>
        </w:rPr>
        <w:t>plyr</w:t>
      </w:r>
      <w:r>
        <w:t xml:space="preserve"> (Version 1.8.4; @ }R-dplyr; </w:t>
      </w:r>
      <w:r>
        <w:rPr>
          <w:b/>
        </w:rPr>
        <w:t>???</w:t>
      </w:r>
      <w:r>
        <w:t xml:space="preserve">), </w:t>
      </w:r>
      <w:r>
        <w:rPr>
          <w:i/>
        </w:rPr>
        <w:t>pracma</w:t>
      </w:r>
      <w:r>
        <w:t xml:space="preserve"> (Version 2.2.5; </w:t>
      </w:r>
      <w:r>
        <w:rPr>
          <w:b/>
        </w:rPr>
        <w:t>???</w:t>
      </w:r>
      <w:r>
        <w:t xml:space="preserve">), </w:t>
      </w:r>
      <w:r>
        <w:rPr>
          <w:i/>
        </w:rPr>
        <w:t>processx</w:t>
      </w:r>
      <w:r>
        <w:t xml:space="preserve"> (Version 3.3.1; </w:t>
      </w:r>
      <w:r>
        <w:rPr>
          <w:b/>
        </w:rPr>
        <w:t>???</w:t>
      </w:r>
      <w:r>
        <w:t xml:space="preserve">), </w:t>
      </w:r>
      <w:r>
        <w:rPr>
          <w:i/>
        </w:rPr>
        <w:t>psych</w:t>
      </w:r>
      <w:r>
        <w:t xml:space="preserve"> (Version 1.8.12; </w:t>
      </w:r>
      <w:r>
        <w:rPr>
          <w:b/>
        </w:rPr>
        <w:t>???</w:t>
      </w:r>
      <w:r>
        <w:t xml:space="preserve">), </w:t>
      </w:r>
      <w:r>
        <w:rPr>
          <w:i/>
        </w:rPr>
        <w:t>purrr</w:t>
      </w:r>
      <w:r>
        <w:t xml:space="preserve"> (Version 0.3.2; </w:t>
      </w:r>
      <w:r>
        <w:rPr>
          <w:b/>
        </w:rPr>
        <w:t>???</w:t>
      </w:r>
      <w:r>
        <w:t xml:space="preserve">), </w:t>
      </w:r>
      <w:r>
        <w:rPr>
          <w:i/>
        </w:rPr>
        <w:t>RColorBrewer</w:t>
      </w:r>
      <w:r>
        <w:t xml:space="preserve"> (Version 1.1.2; </w:t>
      </w:r>
      <w:r>
        <w:rPr>
          <w:b/>
        </w:rPr>
        <w:t>???</w:t>
      </w:r>
      <w:r>
        <w:t xml:space="preserve">), </w:t>
      </w:r>
      <w:r>
        <w:rPr>
          <w:i/>
        </w:rPr>
        <w:t>Rcpp</w:t>
      </w:r>
      <w:r>
        <w:t xml:space="preserve"> (Version 1.0.1; </w:t>
      </w:r>
      <w:r>
        <w:rPr>
          <w:b/>
        </w:rPr>
        <w:t>???</w:t>
      </w:r>
      <w:r>
        <w:t xml:space="preserve">; </w:t>
      </w:r>
      <w:r>
        <w:rPr>
          <w:b/>
        </w:rPr>
        <w:t>???</w:t>
      </w:r>
      <w:r>
        <w:t xml:space="preserve">), </w:t>
      </w:r>
      <w:r>
        <w:rPr>
          <w:i/>
        </w:rPr>
        <w:t>readbulk</w:t>
      </w:r>
      <w:r>
        <w:t xml:space="preserve"> (Version 1.1.2; </w:t>
      </w:r>
      <w:r>
        <w:rPr>
          <w:b/>
        </w:rPr>
        <w:t>???</w:t>
      </w:r>
      <w:r>
        <w:t xml:space="preserve">), </w:t>
      </w:r>
      <w:r>
        <w:rPr>
          <w:i/>
        </w:rPr>
        <w:t>readr</w:t>
      </w:r>
      <w:r>
        <w:t xml:space="preserve"> (Version 1.3.1; </w:t>
      </w:r>
      <w:r>
        <w:rPr>
          <w:b/>
        </w:rPr>
        <w:t>???</w:t>
      </w:r>
      <w:r>
        <w:t xml:space="preserve">), </w:t>
      </w:r>
      <w:r>
        <w:rPr>
          <w:i/>
        </w:rPr>
        <w:t>readxl</w:t>
      </w:r>
      <w:r>
        <w:t xml:space="preserve"> (Version 1.3.1; </w:t>
      </w:r>
      <w:r>
        <w:rPr>
          <w:b/>
        </w:rPr>
        <w:t>???</w:t>
      </w:r>
      <w:r>
        <w:t xml:space="preserve">), </w:t>
      </w:r>
      <w:r>
        <w:rPr>
          <w:i/>
        </w:rPr>
        <w:t>Rmisc</w:t>
      </w:r>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r>
        <w:rPr>
          <w:i/>
        </w:rPr>
        <w:t>stringr</w:t>
      </w:r>
      <w:r>
        <w:t xml:space="preserve"> (Version 1.4.0; </w:t>
      </w:r>
      <w:r>
        <w:rPr>
          <w:b/>
        </w:rPr>
        <w:t>???</w:t>
      </w:r>
      <w:r>
        <w:t xml:space="preserve">), </w:t>
      </w:r>
      <w:r>
        <w:rPr>
          <w:i/>
        </w:rPr>
        <w:t>tibble</w:t>
      </w:r>
      <w:r>
        <w:t xml:space="preserve"> (Version 2.1.3; </w:t>
      </w:r>
      <w:r>
        <w:rPr>
          <w:b/>
        </w:rPr>
        <w:t>???</w:t>
      </w:r>
      <w:r>
        <w:t xml:space="preserve">), </w:t>
      </w:r>
      <w:r>
        <w:rPr>
          <w:i/>
        </w:rPr>
        <w:t>tidyr</w:t>
      </w:r>
      <w:r>
        <w:t xml:space="preserve"> (Version 0.8.3.9000; </w:t>
      </w:r>
      <w:r>
        <w:rPr>
          <w:b/>
        </w:rPr>
        <w:t>???</w:t>
      </w:r>
      <w:r>
        <w:t xml:space="preserve">), </w:t>
      </w:r>
      <w:r>
        <w:rPr>
          <w:i/>
        </w:rPr>
        <w:t>tidyverse</w:t>
      </w:r>
      <w:r>
        <w:t xml:space="preserve"> (Version 1.2.1; </w:t>
      </w:r>
      <w:r>
        <w:rPr>
          <w:b/>
        </w:rPr>
        <w:t>???</w:t>
      </w:r>
      <w:r>
        <w:t xml:space="preserve">), and </w:t>
      </w:r>
      <w:r>
        <w:rPr>
          <w:i/>
        </w:rPr>
        <w:t>yarrr</w:t>
      </w:r>
      <w:r>
        <w:t xml:space="preserve"> (Version 0.1.5; </w:t>
      </w:r>
      <w:r>
        <w:rPr>
          <w:b/>
        </w:rPr>
        <w:t>???</w:t>
      </w:r>
      <w:r>
        <w:t>) for all our analyses. Data preprocessing was completed in R using the mousetrap package (</w:t>
      </w:r>
      <w:r>
        <w:rPr>
          <w:b/>
        </w:rPr>
        <w:t>???</w:t>
      </w:r>
      <w:r>
        <w:t xml:space="preserve">). First, percent negative ratings were calculated for happy, angry, and surprised faces across all trial types, as well as a percent correct score for the memory probe trials. </w:t>
      </w:r>
      <w:commentRangeStart w:id="167"/>
      <w:r>
        <w:t>After, trials were screened for RT outliers.</w:t>
      </w:r>
      <w:commentRangeEnd w:id="167"/>
      <w:r w:rsidR="000613DA">
        <w:rPr>
          <w:rStyle w:val="CommentReference"/>
          <w:rFonts w:asciiTheme="minorHAnsi" w:hAnsiTheme="minorHAnsi"/>
        </w:rPr>
        <w:commentReference w:id="167"/>
      </w:r>
      <w:r>
        <w:t xml:space="preserve"> Any trials that were greater than three standard deviations from the mean were removed from the analyses. Additionally, we removed the </w:t>
      </w:r>
      <w:r>
        <w:lastRenderedPageBreak/>
        <w:t>preceding face rating trial for any incorrect memory probe trials, as these trials can be considered a manipulation failure.</w:t>
      </w:r>
    </w:p>
    <w:p w14:paraId="74EB0343" w14:textId="15251084" w:rsidR="00E75F14" w:rsidRDefault="000613DA">
      <w:pPr>
        <w:pStyle w:val="BodyText"/>
      </w:pPr>
      <w:ins w:id="168" w:author="Maital Neta" w:date="2019-09-27T13:53:00Z">
        <w:r>
          <w:t xml:space="preserve">For the main test of our hypothesis, </w:t>
        </w:r>
      </w:ins>
      <w:ins w:id="169" w:author="Maital Neta" w:date="2019-09-27T13:54:00Z">
        <w:r>
          <w:t>w</w:t>
        </w:r>
      </w:ins>
      <w:moveToRangeStart w:id="170" w:author="Maital Neta" w:date="2019-09-27T13:53:00Z" w:name="move20484834"/>
      <w:moveTo w:id="171" w:author="Maital Neta" w:date="2019-09-27T13:53:00Z">
        <w:del w:id="172" w:author="Maital Neta" w:date="2019-09-27T13:54:00Z">
          <w:r w:rsidDel="000613DA">
            <w:delText>W</w:delText>
          </w:r>
        </w:del>
        <w:r>
          <w:t xml:space="preserve">e tested for differences in valence bias among the different working memory load conditions. </w:t>
        </w:r>
      </w:moveTo>
      <w:moveToRangeEnd w:id="170"/>
      <w:r w:rsidR="00C95E64">
        <w:t xml:space="preserve">Prior to completing the analyses, all data were assessed for normality using Shapiro-Wilks tests. </w:t>
      </w:r>
      <w:moveToRangeStart w:id="173" w:author="Maital Neta" w:date="2019-09-27T13:52:00Z" w:name="move20484751"/>
      <w:moveTo w:id="174" w:author="Maital Neta" w:date="2019-09-27T13:52:00Z">
        <w:r>
          <w:t xml:space="preserve">The results of all four tests were highly significant (p’s &lt; .001), so non-parametric tests were used for data analysis. </w:t>
        </w:r>
      </w:moveTo>
      <w:moveFromRangeStart w:id="175" w:author="Maital Neta" w:date="2019-09-27T13:53:00Z" w:name="move20484834"/>
      <w:moveToRangeEnd w:id="173"/>
      <w:moveFrom w:id="176" w:author="Maital Neta" w:date="2019-09-27T13:53:00Z">
        <w:r w:rsidR="00C95E64" w:rsidDel="000613DA">
          <w:t xml:space="preserve">We tested for differences in valence bias among the different working memory load conditions. </w:t>
        </w:r>
      </w:moveFrom>
      <w:moveFromRangeEnd w:id="175"/>
      <w:r w:rsidR="00C95E64">
        <w:t xml:space="preserve">Friedman’s test was used to assess overall differences and pairwise comparisons were completed using Wilcoxon signed rank tests using Bonferroni correction. Next, </w:t>
      </w:r>
      <w:ins w:id="177" w:author="Maital Neta" w:date="2019-09-27T14:01:00Z">
        <w:r>
          <w:t xml:space="preserve">given a normal distribution, </w:t>
        </w:r>
      </w:ins>
      <w:r w:rsidR="00C95E64">
        <w:t xml:space="preserve">we tested for differences among maximum deviations in each working memory load condition using a </w:t>
      </w:r>
      <w:del w:id="178" w:author="Maital Neta" w:date="2019-09-27T14:02:00Z">
        <w:r w:rsidR="00C95E64" w:rsidDel="000613DA">
          <w:delText xml:space="preserve">load </w:delText>
        </w:r>
      </w:del>
      <w:ins w:id="179" w:author="Maital Neta" w:date="2019-09-27T14:02:00Z">
        <w:r>
          <w:t xml:space="preserve">Load </w:t>
        </w:r>
      </w:ins>
      <w:r w:rsidR="00C95E64">
        <w:t xml:space="preserve">(low, high) X </w:t>
      </w:r>
      <w:del w:id="180" w:author="Maital Neta" w:date="2019-09-27T14:02:00Z">
        <w:r w:rsidR="00C95E64" w:rsidDel="000613DA">
          <w:delText xml:space="preserve">domain </w:delText>
        </w:r>
      </w:del>
      <w:ins w:id="181" w:author="Maital Neta" w:date="2019-09-27T14:02:00Z">
        <w:r>
          <w:t xml:space="preserve">Domain </w:t>
        </w:r>
      </w:ins>
      <w:r w:rsidR="00C95E64">
        <w:t>(emotional, neutral) repeated-measures ANOVA.</w:t>
      </w:r>
      <w:ins w:id="182" w:author="Maital Neta" w:date="2019-09-27T14:00:00Z">
        <w:r w:rsidRPr="000613DA">
          <w:t xml:space="preserve"> </w:t>
        </w:r>
      </w:ins>
      <w:moveToRangeStart w:id="183" w:author="Maital Neta" w:date="2019-09-27T14:00:00Z" w:name="move20485237"/>
      <w:moveTo w:id="184" w:author="Maital Neta" w:date="2019-09-27T14:00:00Z">
        <w:del w:id="185" w:author="Maital Neta" w:date="2019-09-27T14:00:00Z">
          <w:r w:rsidDel="000613DA">
            <w:delText>While</w:delText>
          </w:r>
        </w:del>
        <w:del w:id="186" w:author="Maital Neta" w:date="2019-09-27T14:01:00Z">
          <w:r w:rsidDel="000613DA">
            <w:delText xml:space="preserve"> one of the conditions</w:delText>
          </w:r>
        </w:del>
        <w:del w:id="187" w:author="Maital Neta" w:date="2019-09-27T14:00:00Z">
          <w:r w:rsidDel="000613DA">
            <w:delText>,</w:delText>
          </w:r>
        </w:del>
        <w:del w:id="188" w:author="Maital Neta" w:date="2019-09-27T14:01:00Z">
          <w:r w:rsidDel="000613DA">
            <w:delText xml:space="preserve"> </w:delText>
          </w:r>
        </w:del>
        <w:del w:id="189" w:author="Maital Neta" w:date="2019-09-27T14:00:00Z">
          <w:r w:rsidDel="000613DA">
            <w:delText xml:space="preserve">low emotional MD, </w:delText>
          </w:r>
        </w:del>
        <w:del w:id="190" w:author="Maital Neta" w:date="2019-09-27T14:01:00Z">
          <w:r w:rsidDel="000613DA">
            <w:delText>was not normally distributed (p = .024), all other conditions were normally distributed and repeated-measures ANOVA was used to analyze the MDs across conditions.</w:delText>
          </w:r>
        </w:del>
      </w:moveTo>
      <w:moveToRangeEnd w:id="183"/>
    </w:p>
    <w:p w14:paraId="76E929C8" w14:textId="77777777" w:rsidR="00E75F14" w:rsidRDefault="00C95E64">
      <w:pPr>
        <w:pStyle w:val="Heading1"/>
      </w:pPr>
      <w:bookmarkStart w:id="191" w:name="results"/>
      <w:r>
        <w:t>Results</w:t>
      </w:r>
      <w:bookmarkEnd w:id="191"/>
    </w:p>
    <w:p w14:paraId="69F4D504" w14:textId="77777777" w:rsidR="00E75F14" w:rsidRDefault="00C95E64">
      <w:pPr>
        <w:pStyle w:val="Heading2"/>
      </w:pPr>
      <w:bookmarkStart w:id="192" w:name="subjective-ratings"/>
      <w:r>
        <w:t>Subjective ratings</w:t>
      </w:r>
      <w:bookmarkEnd w:id="192"/>
    </w:p>
    <w:p w14:paraId="709CE1ED" w14:textId="0D04C364" w:rsidR="00E75F14" w:rsidRDefault="00C95E64">
      <w:pPr>
        <w:pStyle w:val="FirstParagraph"/>
      </w:pPr>
      <w:del w:id="193" w:author="Maital Neta" w:date="2019-09-27T13:52:00Z">
        <w:r w:rsidDel="000613DA">
          <w:delText xml:space="preserve">Distributions of ratings were first tested for normality using Shapiro-Wilk’s test. </w:delText>
        </w:r>
      </w:del>
      <w:moveFromRangeStart w:id="194" w:author="Maital Neta" w:date="2019-09-27T13:52:00Z" w:name="move20484751"/>
      <w:moveFrom w:id="195" w:author="Maital Neta" w:date="2019-09-27T13:52:00Z">
        <w:r w:rsidDel="000613DA">
          <w:t xml:space="preserve">The results of all four tests were highly significant (p’s &lt; .001), so non-parametric tests were used for data analysis. </w:t>
        </w:r>
      </w:moveFrom>
      <w:moveFromRangeEnd w:id="194"/>
      <w:r>
        <w:t xml:space="preserve">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t>
      </w:r>
      <w:ins w:id="196" w:author="Maital Neta" w:date="2019-09-27T13:55:00Z">
        <w:r w:rsidR="000613DA">
          <w:t xml:space="preserve"> neutral</w:t>
        </w:r>
      </w:ins>
      <w:commentRangeStart w:id="197"/>
      <w:r>
        <w:t>, Z = 3.27, p = .001,</w:t>
      </w:r>
      <w:commentRangeEnd w:id="197"/>
      <w:r w:rsidR="000613DA">
        <w:rPr>
          <w:rStyle w:val="CommentReference"/>
          <w:rFonts w:asciiTheme="minorHAnsi" w:hAnsiTheme="minorHAnsi"/>
        </w:rPr>
        <w:commentReference w:id="197"/>
      </w:r>
      <w:r>
        <w:t xml:space="preserve"> </w:t>
      </w:r>
      <w:del w:id="198" w:author="Maital Neta" w:date="2019-09-27T13:55:00Z">
        <w:r w:rsidDel="000613DA">
          <w:delText xml:space="preserve">neutral </w:delText>
        </w:r>
      </w:del>
      <w:r>
        <w:t>and high</w:t>
      </w:r>
      <w:ins w:id="199" w:author="Maital Neta" w:date="2019-09-27T13:55:00Z">
        <w:r w:rsidR="000613DA">
          <w:t xml:space="preserve"> neutral loads</w:t>
        </w:r>
      </w:ins>
      <w:r>
        <w:t>, Z = 3.67, p &lt; .001</w:t>
      </w:r>
      <w:del w:id="200" w:author="Maital Neta" w:date="2019-09-27T13:56:00Z">
        <w:r w:rsidDel="000613DA">
          <w:delText>, neutral loads</w:delText>
        </w:r>
      </w:del>
      <w:r>
        <w:t xml:space="preserve">. </w:t>
      </w:r>
      <w:del w:id="201" w:author="Maital Neta" w:date="2019-09-27T13:56:00Z">
        <w:r w:rsidDel="000613DA">
          <w:delText xml:space="preserve">The same was true for </w:delText>
        </w:r>
      </w:del>
      <w:ins w:id="202" w:author="Maital Neta" w:date="2019-09-27T13:56:00Z">
        <w:r w:rsidR="000613DA">
          <w:t xml:space="preserve">Similarly, </w:t>
        </w:r>
      </w:ins>
      <w:r>
        <w:t xml:space="preserve">high emotional load ratings </w:t>
      </w:r>
      <w:ins w:id="203" w:author="Maital Neta" w:date="2019-09-27T13:56:00Z">
        <w:r w:rsidR="000613DA">
          <w:t xml:space="preserve">were also significantly more negative than </w:t>
        </w:r>
      </w:ins>
      <w:del w:id="204" w:author="Maital Neta" w:date="2019-09-27T13:56:00Z">
        <w:r w:rsidDel="000613DA">
          <w:delText xml:space="preserve">and </w:delText>
        </w:r>
      </w:del>
      <w:r>
        <w:t>low</w:t>
      </w:r>
      <w:ins w:id="205" w:author="Maital Neta" w:date="2019-09-27T13:56:00Z">
        <w:r w:rsidR="000613DA">
          <w:t xml:space="preserve"> neutral</w:t>
        </w:r>
      </w:ins>
      <w:r>
        <w:t>, Z = 4.55, p &lt; .001, and high</w:t>
      </w:r>
      <w:ins w:id="206" w:author="Maital Neta" w:date="2019-09-27T13:56:00Z">
        <w:r w:rsidR="000613DA">
          <w:t xml:space="preserve"> neutral loads</w:t>
        </w:r>
      </w:ins>
      <w:r>
        <w:t>, Z = 3.81, p &lt; .001</w:t>
      </w:r>
      <w:del w:id="207" w:author="Maital Neta" w:date="2019-09-27T13:56:00Z">
        <w:r w:rsidDel="000613DA">
          <w:delText>, neutral loads</w:delText>
        </w:r>
      </w:del>
      <w:r>
        <w:t xml:space="preserve">. However, there was no </w:t>
      </w:r>
      <w:ins w:id="208" w:author="Maital Neta" w:date="2019-09-27T13:57:00Z">
        <w:r w:rsidR="000613DA">
          <w:t xml:space="preserve">significant difference between low emotional and high emotional load (Z = -1.35, p = .176) or </w:t>
        </w:r>
        <w:r w:rsidR="000613DA">
          <w:lastRenderedPageBreak/>
          <w:t>between low neutral and high neutral load (</w:t>
        </w:r>
      </w:ins>
      <w:ins w:id="209" w:author="Maital Neta" w:date="2019-09-27T13:58:00Z">
        <w:r w:rsidR="000613DA">
          <w:t>Z = -0.06, p = .95</w:t>
        </w:r>
        <w:commentRangeStart w:id="210"/>
        <w:r w:rsidR="000613DA">
          <w:t>4</w:t>
        </w:r>
      </w:ins>
      <w:ins w:id="211" w:author="Maital Neta" w:date="2019-09-27T13:57:00Z">
        <w:r w:rsidR="000613DA">
          <w:t>)</w:t>
        </w:r>
      </w:ins>
      <w:del w:id="212" w:author="Maital Neta" w:date="2019-09-27T13:57:00Z">
        <w:r w:rsidDel="000613DA">
          <w:delText>effect of load</w:delText>
        </w:r>
      </w:del>
      <w:del w:id="213" w:author="Maital Neta" w:date="2019-09-27T13:58:00Z">
        <w:r w:rsidDel="000613DA">
          <w:delText xml:space="preserve">. That is, the comparisons between low and high load ratings for both emotional, </w:delText>
        </w:r>
      </w:del>
      <w:del w:id="214" w:author="Maital Neta" w:date="2019-09-27T13:57:00Z">
        <w:r w:rsidDel="000613DA">
          <w:delText>Z = -1.35, p = .176</w:delText>
        </w:r>
      </w:del>
      <w:del w:id="215" w:author="Maital Neta" w:date="2019-09-27T13:58:00Z">
        <w:r w:rsidDel="000613DA">
          <w:delText>, and neutral, Z = -0.06, p = .954, load ratings were not significantly different</w:delText>
        </w:r>
      </w:del>
      <w:r>
        <w:t>.</w:t>
      </w:r>
      <w:ins w:id="216" w:author="Maital Neta" w:date="2019-09-27T13:58:00Z">
        <w:r w:rsidR="000613DA">
          <w:t xml:space="preserve"> </w:t>
        </w:r>
      </w:ins>
      <w:commentRangeEnd w:id="210"/>
      <w:ins w:id="217" w:author="Maital Neta" w:date="2019-09-27T13:59:00Z">
        <w:r w:rsidR="000613DA">
          <w:rPr>
            <w:rStyle w:val="CommentReference"/>
            <w:rFonts w:asciiTheme="minorHAnsi" w:hAnsiTheme="minorHAnsi"/>
          </w:rPr>
          <w:commentReference w:id="210"/>
        </w:r>
      </w:ins>
      <w:del w:id="218" w:author="Maital Neta"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D943B61" w14:textId="5533A3E3" w:rsidR="00E75F14" w:rsidRDefault="00C95E64">
      <w:pPr>
        <w:pStyle w:val="BodyText"/>
      </w:pPr>
      <w:r>
        <w:t xml:space="preserve">Next, we assessed differences in </w:t>
      </w:r>
      <w:ins w:id="221" w:author="Maital Neta" w:date="2019-09-27T13:59:00Z">
        <w:r w:rsidR="000613DA">
          <w:t xml:space="preserve">absolute </w:t>
        </w:r>
      </w:ins>
      <w:r>
        <w:t xml:space="preserve">maximum </w:t>
      </w:r>
      <w:del w:id="222" w:author="Maital Neta" w:date="2019-09-27T13:59:00Z">
        <w:r w:rsidDel="000613DA">
          <w:delText xml:space="preserve">absolute </w:delText>
        </w:r>
      </w:del>
      <w:r>
        <w:t xml:space="preserve">deviation (MD) across the working memory trial conditions. </w:t>
      </w:r>
      <w:moveFromRangeStart w:id="223" w:author="Maital Neta" w:date="2019-09-27T14:00:00Z" w:name="move20485237"/>
      <w:moveFrom w:id="224" w:author="Maital Neta" w:date="2019-09-27T14:00:00Z">
        <w:r w:rsidDel="000613DA">
          <w:t xml:space="preserve">While one of the conditions, low emotional MD, was not normally distributed (p = .024), all other conditions were normally distributed and repeated-measures ANOVA was used to analyze the MDs across conditions. </w:t>
        </w:r>
      </w:moveFrom>
      <w:moveFromRangeEnd w:id="223"/>
      <w:r>
        <w:t xml:space="preserve">There was a significant effect of </w:t>
      </w:r>
      <w:del w:id="225" w:author="Maital Neta" w:date="2019-09-27T14:02:00Z">
        <w:r w:rsidDel="000613DA">
          <w:delText>load</w:delText>
        </w:r>
      </w:del>
      <w:ins w:id="226" w:author="Maital Neta" w:date="2019-09-27T14:02:00Z">
        <w:r w:rsidR="000613DA">
          <w:t>Load</w:t>
        </w:r>
      </w:ins>
      <w:r>
        <w:t>, F(1.00,196.00) = 5.51, p = .020, such that MD</w:t>
      </w:r>
      <w:ins w:id="227" w:author="Maital Neta" w:date="2019-09-27T14:02:00Z">
        <w:r w:rsidR="000613DA">
          <w:t xml:space="preserve"> was larger on trials with a high load compared to those with a low load</w:t>
        </w:r>
      </w:ins>
      <w:del w:id="228" w:author="Maital Neta" w:date="2019-09-27T14:02:00Z">
        <w:r w:rsidDel="000613DA">
          <w:delText xml:space="preserve">s under high load were larger than </w:delText>
        </w:r>
      </w:del>
      <w:del w:id="229" w:author="Maital Neta" w:date="2019-09-27T14:01:00Z">
        <w:r w:rsidDel="000613DA">
          <w:delText xml:space="preserve">trials </w:delText>
        </w:r>
      </w:del>
      <w:del w:id="230" w:author="Maital Neta" w:date="2019-09-27T14:02:00Z">
        <w:r w:rsidDel="000613DA">
          <w:delText>with low load</w:delText>
        </w:r>
      </w:del>
      <w:r>
        <w:t xml:space="preserve">. There was no significant effect of </w:t>
      </w:r>
      <w:del w:id="231" w:author="Maital Neta" w:date="2019-09-27T14:02:00Z">
        <w:r w:rsidDel="000613DA">
          <w:delText xml:space="preserve">domain </w:delText>
        </w:r>
      </w:del>
      <w:ins w:id="232" w:author="Maital Neta" w:date="2019-09-27T14:02:00Z">
        <w:r w:rsidR="000613DA">
          <w:t>Domain (emotional versus neutra</w:t>
        </w:r>
      </w:ins>
      <w:ins w:id="233" w:author="Maital Neta" w:date="2019-09-27T14:03:00Z">
        <w:r w:rsidR="000613DA">
          <w:t xml:space="preserve">l load) </w:t>
        </w:r>
      </w:ins>
      <w:r>
        <w:t xml:space="preserve">on MDs, F(1.00 196.00) = 0.01, p </w:t>
      </w:r>
      <w:r>
        <w:lastRenderedPageBreak/>
        <w:t xml:space="preserve">= .912, nor </w:t>
      </w:r>
      <w:del w:id="234" w:author="Maital Neta" w:date="2019-09-27T14:03:00Z">
        <w:r w:rsidDel="000613DA">
          <w:delText>an interaction</w:delText>
        </w:r>
      </w:del>
      <w:ins w:id="235" w:author="Maital Neta" w:date="2019-09-27T14:03:00Z">
        <w:r w:rsidR="000613DA">
          <w:t>a significant</w:t>
        </w:r>
      </w:ins>
      <w:del w:id="236" w:author="Maital Neta" w:date="2019-09-27T14:03:00Z">
        <w:r w:rsidDel="000613DA">
          <w:delText xml:space="preserve"> of</w:delText>
        </w:r>
      </w:del>
      <w:r>
        <w:t xml:space="preserve"> </w:t>
      </w:r>
      <w:ins w:id="237" w:author="Maital Neta" w:date="2019-09-27T14:03:00Z">
        <w:r w:rsidR="000613DA">
          <w:t>L</w:t>
        </w:r>
      </w:ins>
      <w:del w:id="238" w:author="Maital Neta" w:date="2019-09-27T14:03:00Z">
        <w:r w:rsidDel="000613DA">
          <w:delText>l</w:delText>
        </w:r>
      </w:del>
      <w:r>
        <w:t xml:space="preserve">oad </w:t>
      </w:r>
      <w:del w:id="239" w:author="Maital Neta" w:date="2019-09-27T14:03:00Z">
        <w:r w:rsidDel="000613DA">
          <w:delText xml:space="preserve">by </w:delText>
        </w:r>
      </w:del>
      <w:ins w:id="240" w:author="Maital Neta" w:date="2019-09-27T14:03:00Z">
        <w:r w:rsidR="000613DA">
          <w:t>x D</w:t>
        </w:r>
      </w:ins>
      <w:del w:id="241" w:author="Maital Neta" w:date="2019-09-27T14:03:00Z">
        <w:r w:rsidDel="000613DA">
          <w:delText>d</w:delText>
        </w:r>
      </w:del>
      <w:r>
        <w:t>omain</w:t>
      </w:r>
      <w:ins w:id="242" w:author="Maital Neta" w:date="2019-09-27T14:03:00Z">
        <w:r w:rsidR="000613DA">
          <w:t xml:space="preserve"> interaction</w:t>
        </w:r>
      </w:ins>
      <w:r>
        <w:t xml:space="preserve">, F(1.00 196.00) = 0.00, p = .960. </w:t>
      </w:r>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4AB6E2DC" w14:textId="77777777" w:rsidR="00E75F14" w:rsidRDefault="00C95E64">
      <w:pPr>
        <w:pStyle w:val="Heading1"/>
      </w:pPr>
      <w:bookmarkStart w:id="243" w:name="references"/>
      <w:r>
        <w:t>References</w:t>
      </w:r>
      <w:bookmarkEnd w:id="243"/>
    </w:p>
    <w:p w14:paraId="6529FDF7" w14:textId="77777777" w:rsidR="00E75F14" w:rsidRDefault="00C95E64">
      <w:pPr>
        <w:pStyle w:val="FirstParagraph"/>
      </w:pPr>
      <w:bookmarkStart w:id="244" w:name="ref-baddeley_working_1986"/>
      <w:bookmarkStart w:id="245"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246" w:name="ref-brown_cortisol_2017"/>
      <w:bookmarkEnd w:id="244"/>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247" w:name="ref-burnham_components_2014"/>
      <w:bookmarkEnd w:id="246"/>
      <w:r>
        <w:lastRenderedPageBreak/>
        <w:t xml:space="preserve">Burnham, B. R., Sabia, M., &amp; Langan,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248" w:name="ref-egner_dissociable_2008"/>
      <w:bookmarkEnd w:id="247"/>
      <w:r>
        <w:t xml:space="preserve">Egner, T., Etkin, A., Gale, S., &amp; Hirsch, J. (2008). Dissociable neural systems resolve conflict from emotional versus nonemotional distracters. </w:t>
      </w:r>
      <w:r>
        <w:rPr>
          <w:i/>
        </w:rPr>
        <w:t>Cerebral Cortex (New York, N.Y.: 1991)</w:t>
      </w:r>
      <w:r>
        <w:t xml:space="preserve">, </w:t>
      </w:r>
      <w:r>
        <w:rPr>
          <w:i/>
        </w:rPr>
        <w:t>18</w:t>
      </w:r>
      <w:r>
        <w:t>(6), 1475–1484. doi:</w:t>
      </w:r>
      <w:hyperlink r:id="rId15">
        <w:r>
          <w:rPr>
            <w:rStyle w:val="Hyperlink"/>
          </w:rPr>
          <w:t>10.1093/cercor/bhm179</w:t>
        </w:r>
      </w:hyperlink>
    </w:p>
    <w:p w14:paraId="01F5AC91" w14:textId="77777777" w:rsidR="00E75F14" w:rsidRDefault="00C95E64">
      <w:pPr>
        <w:pStyle w:val="BodyText"/>
      </w:pPr>
      <w:bookmarkStart w:id="249" w:name="ref-freeman_mousetracker:_2010"/>
      <w:bookmarkEnd w:id="248"/>
      <w:r>
        <w:t xml:space="preserve">Freeman, J. B., &amp; Ambady,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250" w:name="ref-gerin_role_2006"/>
      <w:bookmarkEnd w:id="249"/>
      <w:r>
        <w:t xml:space="preserve">Gerin, W., Davidson, K. W., Christenfeld,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251" w:name="ref-hodsoll_attentional_2011"/>
      <w:bookmarkEnd w:id="250"/>
      <w:r>
        <w:t xml:space="preserve">Hodsoll, S., Viding, E., &amp; Lavie,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252" w:name="ref-hofmann_executive_2012"/>
      <w:bookmarkEnd w:id="251"/>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253" w:name="ref-kensinger_effect_2003"/>
      <w:bookmarkEnd w:id="252"/>
      <w:r>
        <w:t xml:space="preserve">Kensinger, E. A., &amp; Corkin, S. (2003). Effect of negative emotional content on working memory and long-term memory. </w:t>
      </w:r>
      <w:r>
        <w:rPr>
          <w:i/>
        </w:rPr>
        <w:t>Emotion</w:t>
      </w:r>
      <w:r>
        <w:t>, 378–393.</w:t>
      </w:r>
    </w:p>
    <w:p w14:paraId="1E474EED" w14:textId="77777777" w:rsidR="00E75F14" w:rsidRDefault="00C95E64">
      <w:pPr>
        <w:pStyle w:val="BodyText"/>
      </w:pPr>
      <w:bookmarkStart w:id="254" w:name="ref-lang_international_2008"/>
      <w:bookmarkEnd w:id="253"/>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255" w:name="ref-lavie_load_2004"/>
      <w:bookmarkEnd w:id="254"/>
      <w:r>
        <w:lastRenderedPageBreak/>
        <w:t xml:space="preserve">Lavie, N., Hirst, A., Fockert,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256" w:name="ref-lundqvist_karolinska_1998"/>
      <w:bookmarkEnd w:id="255"/>
      <w:r>
        <w:t>Lundqvist, D., Flykt, A., &amp; Öhman, A. (1998). The karolinska directed emotional faces—KDEF (CD ROM)., Stockholm: Karolinska Institute, Departmentof Clinical Neuroscience, PsychologySection.</w:t>
      </w:r>
    </w:p>
    <w:p w14:paraId="5A9CD951" w14:textId="77777777" w:rsidR="00E75F14" w:rsidRDefault="00C95E64">
      <w:pPr>
        <w:pStyle w:val="BodyText"/>
      </w:pPr>
      <w:bookmarkStart w:id="257" w:name="ref-mathews_cognitive_2005"/>
      <w:bookmarkEnd w:id="256"/>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258" w:name="ref-mattek_differential_2016"/>
      <w:bookmarkEnd w:id="257"/>
      <w:r>
        <w:t xml:space="preserve">Mattek,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259" w:name="ref-neta_through_2018"/>
      <w:bookmarkEnd w:id="258"/>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260" w:name="ref-neta_neural_2013"/>
      <w:bookmarkEnd w:id="259"/>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261" w:name="ref-neta_corrugator_2009"/>
      <w:bookmarkEnd w:id="260"/>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262" w:name="ref-neta_dont_2016"/>
      <w:bookmarkEnd w:id="261"/>
      <w:r>
        <w:lastRenderedPageBreak/>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263" w:name="ref-neta_its_2018"/>
      <w:bookmarkEnd w:id="262"/>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264" w:name="ref-neta_all_2017"/>
      <w:bookmarkEnd w:id="263"/>
      <w:r>
        <w:t xml:space="preserve">Neta, M., Tong, T. T., Rosen, M. L., Enersen,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265" w:name="ref-neta_primacy_2010"/>
      <w:bookmarkEnd w:id="264"/>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266" w:name="ref-petro_individual_2018"/>
      <w:bookmarkEnd w:id="265"/>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267" w:name="ref-piech_attentional_2011"/>
      <w:bookmarkEnd w:id="266"/>
      <w:r>
        <w:t xml:space="preserve">Piech, R. M., McHugo, M., Smith, S. D., Dukic, M. S., Van Der Meer, J., Abou-Khalil, B., … Zald, D. H. (2011). Attentional capture by emotional stimuli is preserved in patients with amygdala lesions. </w:t>
      </w:r>
      <w:r>
        <w:rPr>
          <w:i/>
        </w:rPr>
        <w:t>Neuropsychologia</w:t>
      </w:r>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268" w:name="ref-schmeichel_working_2008"/>
      <w:bookmarkEnd w:id="267"/>
      <w:r>
        <w:lastRenderedPageBreak/>
        <w:t xml:space="preserve">Schmeichel, B. J., Volokhov, R. N., &amp; Demaree,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269" w:name="ref-shaw_dieting_2004"/>
      <w:bookmarkEnd w:id="268"/>
      <w:r>
        <w:t xml:space="preserve">Shaw, J., &amp; Tiggemann,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270" w:name="ref-stroop_studies_1935"/>
      <w:bookmarkEnd w:id="269"/>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271" w:name="ref-tottenham_nimstim_2009"/>
      <w:bookmarkEnd w:id="270"/>
      <w:r>
        <w:t xml:space="preserve">Tottenham, N., Tanaka, J. W., Leon, A. C., McCarry, T., Nurse, M., Hare, T. A., … Nelson, C. (2009). The NimStim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272" w:name="ref-van_dillen_tuning_2009"/>
      <w:bookmarkEnd w:id="271"/>
      <w:r>
        <w:t xml:space="preserve">Van Dillen, L. F., Heslenfeld, D. J., &amp; Koole, S. L. (2009). Tuning down the emotional brain: An fMRI study of the effects of cognitive load on the processing of affective images. </w:t>
      </w:r>
      <w:r>
        <w:rPr>
          <w:i/>
        </w:rPr>
        <w:t>NeuroImage</w:t>
      </w:r>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273" w:name="ref-whalen_emotional_2006"/>
      <w:bookmarkEnd w:id="272"/>
      <w:r>
        <w:t xml:space="preserve">Whalen, P. J., Bush, G., Shin, L. M., &amp; Rauch, S. L. (2006). The emotional counting stroop: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274" w:name="ref-yang_positive_2013"/>
      <w:bookmarkEnd w:id="273"/>
      <w:r>
        <w:t xml:space="preserve">Yang, H., Yang, S., &amp; Isen,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245"/>
      <w:bookmarkEnd w:id="274"/>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aital Neta" w:date="2019-10-01T19:40:00Z" w:initials="MN">
    <w:p w14:paraId="0FD9064B" w14:textId="595CD1B5" w:rsidR="004565D0" w:rsidRDefault="004565D0">
      <w:pPr>
        <w:pStyle w:val="CommentText"/>
      </w:pPr>
      <w:r>
        <w:rPr>
          <w:rStyle w:val="CommentReference"/>
        </w:rPr>
        <w:annotationRef/>
      </w:r>
      <w:r>
        <w:t>Is this ambiguous? That seems positive to me… it’s at least not immediately clear why this would be ambiguous. Maybe the perceiver is on a diet? But you have to spell that out or remove this example.</w:t>
      </w:r>
    </w:p>
  </w:comment>
  <w:comment w:id="10" w:author="Maital Neta" w:date="2019-10-01T19:41:00Z" w:initials="MN">
    <w:p w14:paraId="58E5E624" w14:textId="6AAE4A4D" w:rsidR="004565D0" w:rsidRDefault="004565D0">
      <w:pPr>
        <w:pStyle w:val="CommentText"/>
      </w:pPr>
      <w:r>
        <w:rPr>
          <w:rStyle w:val="CommentReference"/>
        </w:rPr>
        <w:annotationRef/>
      </w:r>
      <w:r>
        <w:t>What is attributable? Not clear. Sometimes it’s enough to add one word after the word “this”, but sometimes more is needed to help clarify.</w:t>
      </w:r>
    </w:p>
  </w:comment>
  <w:comment w:id="11" w:author="Maital Neta" w:date="2019-10-01T19:42:00Z" w:initials="MN">
    <w:p w14:paraId="3B655326" w14:textId="2098CE79" w:rsidR="004565D0" w:rsidRDefault="004565D0">
      <w:pPr>
        <w:pStyle w:val="CommentText"/>
      </w:pPr>
      <w:r>
        <w:rPr>
          <w:rStyle w:val="CommentReference"/>
        </w:rPr>
        <w:annotationRef/>
      </w:r>
      <w:r>
        <w:t>Understand what about it? Science writing is tricky… you need to be very specific and clear, but also concise. But the last half of this sentence isn’t really giving any information to the reader. Might help to re-read some of my papers on the topic and see how these things are phrased.</w:t>
      </w:r>
    </w:p>
  </w:comment>
  <w:comment w:id="12" w:author="Maital Neta" w:date="2019-10-01T19:44:00Z" w:initials="MN">
    <w:p w14:paraId="2135C67C" w14:textId="1945CB74" w:rsidR="004565D0" w:rsidRDefault="004565D0">
      <w:pPr>
        <w:pStyle w:val="CommentText"/>
      </w:pPr>
      <w:r>
        <w:rPr>
          <w:rStyle w:val="CommentReference"/>
        </w:rPr>
        <w:annotationRef/>
      </w:r>
      <w:r>
        <w:t>This word doesn’t give much info either… might try giving examples…” susceptibility to manipulations such as stress induction (CITE) and emotion regulation training (CITE)” or something… maybe even see state manipulations?</w:t>
      </w:r>
    </w:p>
  </w:comment>
  <w:comment w:id="13" w:author="Maital Neta" w:date="2019-10-01T19:45:00Z" w:initials="MN">
    <w:p w14:paraId="259AD238" w14:textId="0284D1FD" w:rsidR="004565D0" w:rsidRDefault="004565D0">
      <w:pPr>
        <w:pStyle w:val="CommentText"/>
      </w:pPr>
      <w:r>
        <w:rPr>
          <w:rStyle w:val="CommentReference"/>
        </w:rPr>
        <w:annotationRef/>
      </w:r>
      <w:r>
        <w:t xml:space="preserve">If you’re going back to talking about trait, I would do this in one linear string rather than introduce the malleability and then go back to trait. Say it’s trait like and then talk about negativity bias. Next paragraph: despite it’s trait-like properties, it’s also malleable. Talk about that. </w:t>
      </w:r>
    </w:p>
  </w:comment>
  <w:comment w:id="15" w:author="Maital Neta" w:date="2019-10-01T19:48:00Z" w:initials="MN">
    <w:p w14:paraId="3C825B91" w14:textId="77777777" w:rsidR="004565D0" w:rsidRDefault="004565D0">
      <w:pPr>
        <w:pStyle w:val="CommentText"/>
      </w:pPr>
      <w:r>
        <w:rPr>
          <w:rStyle w:val="CommentReference"/>
        </w:rPr>
        <w:annotationRef/>
      </w:r>
      <w:r>
        <w:t xml:space="preserve">So bc it’s trait-like, valence bias helps us understand chronic bias? Not sold on that… might need another sentence to elaborate. Walk me down your path of thinking with bread crumbs. You’re saying A LOT of information here in these few sentences. </w:t>
      </w:r>
    </w:p>
    <w:p w14:paraId="3B5F310A" w14:textId="77777777" w:rsidR="004565D0" w:rsidRDefault="004565D0">
      <w:pPr>
        <w:pStyle w:val="CommentText"/>
      </w:pPr>
    </w:p>
    <w:p w14:paraId="58854D08" w14:textId="006BFB37" w:rsidR="004565D0" w:rsidRDefault="004565D0">
      <w:pPr>
        <w:pStyle w:val="CommentText"/>
      </w:pPr>
      <w:r>
        <w:t>Another point: is all of this directly relevant and necessary information for this study? What does your experiment have to do with negativity bias and psychopathology? At every paragraph or section, you should be asking yourself this question… and if something is not BOTH relevant and necessary, remove it.</w:t>
      </w:r>
    </w:p>
  </w:comment>
  <w:comment w:id="16" w:author="Maital Neta" w:date="2019-10-01T19:48:00Z" w:initials="MN">
    <w:p w14:paraId="490BAA0F" w14:textId="3DB4B4B5" w:rsidR="004565D0" w:rsidRDefault="004565D0">
      <w:pPr>
        <w:pStyle w:val="CommentText"/>
      </w:pPr>
      <w:r>
        <w:rPr>
          <w:rStyle w:val="CommentReference"/>
        </w:rPr>
        <w:annotationRef/>
      </w:r>
      <w:r>
        <w:t>We didn’t tell them to respond slower… like in a motor sense.</w:t>
      </w:r>
    </w:p>
  </w:comment>
  <w:comment w:id="32" w:author="Maital Neta" w:date="2019-10-01T19:52:00Z" w:initials="MN">
    <w:p w14:paraId="49912DDE" w14:textId="7A7E0385" w:rsidR="004565D0" w:rsidRDefault="004565D0">
      <w:pPr>
        <w:pStyle w:val="CommentText"/>
      </w:pPr>
      <w:r>
        <w:rPr>
          <w:rStyle w:val="CommentReference"/>
        </w:rPr>
        <w:annotationRef/>
      </w:r>
      <w:r>
        <w:t xml:space="preserve">These words are always a trigger for me to think about maybe reorganizing so this previous thought (about RTs being faster for negative) might come immediately before this. Is that possible? If not, it’s OK. But I actually think it might be in this case. Maybe we should go back to your outline and add a level of headings that indicate what the point will be for each individual paragraph. </w:t>
      </w:r>
    </w:p>
  </w:comment>
  <w:comment w:id="38" w:author="Maital Neta" w:date="2019-10-01T19:58:00Z" w:initials="MN">
    <w:p w14:paraId="0DDECB7D" w14:textId="77777777" w:rsidR="004565D0" w:rsidRDefault="004565D0" w:rsidP="004565D0">
      <w:pPr>
        <w:pStyle w:val="CommentText"/>
      </w:pPr>
      <w:r>
        <w:rPr>
          <w:rStyle w:val="CommentReference"/>
        </w:rPr>
        <w:annotationRef/>
      </w:r>
      <w:r>
        <w:t>Need this?</w:t>
      </w:r>
    </w:p>
  </w:comment>
  <w:comment w:id="40" w:author="Maital Neta" w:date="2019-10-01T19:54:00Z" w:initials="MN">
    <w:p w14:paraId="27AC1AC3" w14:textId="126896EE" w:rsidR="004565D0" w:rsidRDefault="004565D0">
      <w:pPr>
        <w:pStyle w:val="CommentText"/>
      </w:pPr>
      <w:r>
        <w:rPr>
          <w:rStyle w:val="CommentReference"/>
        </w:rPr>
        <w:annotationRef/>
      </w:r>
      <w:r>
        <w:t>We may have used this word before, but I wouldn’t use it now. Say initial/default/faster. Not automatic.</w:t>
      </w:r>
    </w:p>
  </w:comment>
  <w:comment w:id="43" w:author="Maital Neta" w:date="2019-10-01T19:55:00Z" w:initials="MN">
    <w:p w14:paraId="44933A2C" w14:textId="1DD064AB" w:rsidR="004565D0" w:rsidRDefault="004565D0">
      <w:pPr>
        <w:pStyle w:val="CommentText"/>
      </w:pPr>
      <w:r>
        <w:rPr>
          <w:rStyle w:val="CommentReference"/>
        </w:rPr>
        <w:annotationRef/>
      </w:r>
      <w:r>
        <w:t>Not sure about this. Curious why you think this. I think it’s just more information, but not necessarily that this information is helpful for override. Maybe it’s just slower and allows for more processing? Not necessarily the same thing. Right?</w:t>
      </w:r>
    </w:p>
  </w:comment>
  <w:comment w:id="45" w:author="Maital Neta" w:date="2019-10-01T19:57:00Z" w:initials="MN">
    <w:p w14:paraId="6BE3611C" w14:textId="79AE0B4F" w:rsidR="004565D0" w:rsidRDefault="004565D0">
      <w:pPr>
        <w:pStyle w:val="CommentText"/>
      </w:pPr>
      <w:r>
        <w:rPr>
          <w:rStyle w:val="CommentReference"/>
        </w:rPr>
        <w:annotationRef/>
      </w:r>
      <w:r>
        <w:t>See how I turned your phrase into fewer words? Also, BOLD is not at all necessary for this ms, but if you used it, you would have to define the acronym.</w:t>
      </w:r>
    </w:p>
  </w:comment>
  <w:comment w:id="61" w:author="Maital Neta" w:date="2019-10-01T20:02:00Z" w:initials="MN">
    <w:p w14:paraId="56EBC756" w14:textId="1463DD23" w:rsidR="004565D0" w:rsidRDefault="004565D0">
      <w:pPr>
        <w:pStyle w:val="CommentText"/>
      </w:pPr>
      <w:r>
        <w:rPr>
          <w:rStyle w:val="CommentReference"/>
        </w:rPr>
        <w:annotationRef/>
      </w:r>
      <w:r>
        <w:t>Is this the same as emotion regulation? Emo reg can be upregulation of positive emotions too. Maybe controlled instead of mitigated??</w:t>
      </w:r>
    </w:p>
  </w:comment>
  <w:comment w:id="63" w:author="Maital Neta" w:date="2019-10-01T20:03:00Z" w:initials="MN">
    <w:p w14:paraId="4D28FA5B" w14:textId="5A9B901D" w:rsidR="004565D0" w:rsidRDefault="004565D0">
      <w:pPr>
        <w:pStyle w:val="CommentText"/>
      </w:pPr>
      <w:r>
        <w:rPr>
          <w:rStyle w:val="CommentReference"/>
        </w:rPr>
        <w:annotationRef/>
      </w:r>
      <w:r>
        <w:t>This seems like a new point; new paragraph. Mood is very different from emo reg.</w:t>
      </w:r>
    </w:p>
  </w:comment>
  <w:comment w:id="64" w:author="Maital Neta" w:date="2019-10-01T20:03:00Z" w:initials="MN">
    <w:p w14:paraId="1CF480E1" w14:textId="74E0E64B" w:rsidR="004565D0" w:rsidRDefault="004565D0">
      <w:pPr>
        <w:pStyle w:val="CommentText"/>
      </w:pPr>
      <w:r>
        <w:rPr>
          <w:rStyle w:val="CommentReference"/>
        </w:rPr>
        <w:annotationRef/>
      </w:r>
      <w:r>
        <w:t>Indices? Like not just the experience of arousal? Not sure what you mean here. Use the BEST word that describes what you are trying to convey. Sometimes it’s best to write things in lay language as if you’re talking to someone. Then, only once you have it written out, do you make it sound “nicer”</w:t>
      </w:r>
    </w:p>
  </w:comment>
  <w:comment w:id="69" w:author="Maital Neta" w:date="2019-10-01T20:05:00Z" w:initials="MN">
    <w:p w14:paraId="72EFC8E6" w14:textId="22A02BB2" w:rsidR="004565D0" w:rsidRDefault="004565D0">
      <w:pPr>
        <w:pStyle w:val="CommentText"/>
      </w:pPr>
      <w:r>
        <w:rPr>
          <w:rStyle w:val="CommentReference"/>
        </w:rPr>
        <w:annotationRef/>
      </w:r>
      <w:r>
        <w:t>Wait, more WM = lower arousal? Is this about mood? Or does this belong in the previous paragraph on emo reg? hard to follow, and not sure what your point is anymore here.</w:t>
      </w:r>
    </w:p>
  </w:comment>
  <w:comment w:id="70" w:author="Maital Neta" w:date="2019-10-01T20:07:00Z" w:initials="MN">
    <w:p w14:paraId="75B9225A" w14:textId="6100AD2D" w:rsidR="004565D0" w:rsidRDefault="004565D0">
      <w:pPr>
        <w:pStyle w:val="CommentText"/>
      </w:pPr>
      <w:r>
        <w:rPr>
          <w:rStyle w:val="CommentReference"/>
        </w:rPr>
        <w:annotationRef/>
      </w:r>
      <w:r>
        <w:t>Not sure what our point is here either.</w:t>
      </w:r>
    </w:p>
  </w:comment>
  <w:comment w:id="71" w:author="Maital Neta" w:date="2019-10-01T20:07:00Z" w:initials="MN">
    <w:p w14:paraId="72009347" w14:textId="1EEDB8C3" w:rsidR="004565D0" w:rsidRDefault="004565D0">
      <w:pPr>
        <w:pStyle w:val="CommentText"/>
      </w:pPr>
      <w:r>
        <w:rPr>
          <w:rStyle w:val="CommentReference"/>
        </w:rPr>
        <w:annotationRef/>
      </w:r>
      <w:r>
        <w:t xml:space="preserve">Something like this should probably be the first sentence of the paragraph. Tell me what your point is and then support it with evidence/literature. </w:t>
      </w:r>
    </w:p>
  </w:comment>
  <w:comment w:id="75" w:author="Maital Neta" w:date="2019-10-01T20:09:00Z" w:initials="MN">
    <w:p w14:paraId="2E712C94" w14:textId="77777777" w:rsidR="004565D0" w:rsidRDefault="004565D0">
      <w:pPr>
        <w:pStyle w:val="CommentText"/>
      </w:pPr>
      <w:r>
        <w:rPr>
          <w:rStyle w:val="CommentReference"/>
        </w:rPr>
        <w:annotationRef/>
      </w:r>
      <w:r>
        <w:t>Even more than the effects you already talked about? This doesn’t flow as a reason to test ambiguity.</w:t>
      </w:r>
      <w:r w:rsidR="00103855">
        <w:t xml:space="preserve"> You’re saying that WM is related to clear valence. But let’s see if the effects are bigger for ambiguity?</w:t>
      </w:r>
    </w:p>
    <w:p w14:paraId="7E1D5292" w14:textId="77777777" w:rsidR="00103855" w:rsidRDefault="00103855">
      <w:pPr>
        <w:pStyle w:val="CommentText"/>
      </w:pPr>
    </w:p>
    <w:p w14:paraId="20D5E0F1" w14:textId="13D68424" w:rsidR="00103855" w:rsidRDefault="00103855">
      <w:pPr>
        <w:pStyle w:val="CommentText"/>
      </w:pPr>
      <w:r>
        <w:t>This should be… we know that ambiguity relies on emo reg/control, and we know that control has an effect on emotion. So let’s see what kind of effect a depletion in control would have on ambiguity. Or something like that.</w:t>
      </w:r>
    </w:p>
  </w:comment>
  <w:comment w:id="84" w:author="Maital Neta" w:date="2019-10-01T20:11:00Z" w:initials="MN">
    <w:p w14:paraId="279805E3" w14:textId="64306956" w:rsidR="00103855" w:rsidRDefault="00103855">
      <w:pPr>
        <w:pStyle w:val="CommentText"/>
      </w:pPr>
      <w:r>
        <w:rPr>
          <w:rStyle w:val="CommentReference"/>
        </w:rPr>
        <w:annotationRef/>
      </w:r>
      <w:r>
        <w:t>A word missing? Not sure what the argument is here, but could be bc I am missing a word.</w:t>
      </w:r>
    </w:p>
  </w:comment>
  <w:comment w:id="88" w:author="Maital Neta" w:date="2019-10-01T20:14:00Z" w:initials="MN">
    <w:p w14:paraId="34D6989B" w14:textId="171DB5E7" w:rsidR="00647C1C" w:rsidRDefault="00647C1C">
      <w:pPr>
        <w:pStyle w:val="CommentText"/>
      </w:pPr>
      <w:r>
        <w:rPr>
          <w:rStyle w:val="CommentReference"/>
        </w:rPr>
        <w:annotationRef/>
      </w:r>
      <w:r>
        <w:t>This whole section was a bit lost on me. Seems like you’re mentioning some things that are not relevant and saying some things without citing, and then bouncing all around topics (“emotional stimuli captures attention” after talking about “load effects generalize across domains”) This needs a lot of work.</w:t>
      </w:r>
    </w:p>
  </w:comment>
  <w:comment w:id="95" w:author="Maital Neta" w:date="2019-10-01T20:17:00Z" w:initials="MN">
    <w:p w14:paraId="26BE8371" w14:textId="12DC1EF9" w:rsidR="00647C1C" w:rsidRDefault="00647C1C">
      <w:pPr>
        <w:pStyle w:val="CommentText"/>
      </w:pPr>
      <w:r>
        <w:rPr>
          <w:rStyle w:val="CommentReference"/>
        </w:rPr>
        <w:annotationRef/>
      </w:r>
      <w:r>
        <w:t>This will not make sense to someone that hasn’t read Ali’s paper. Mouse trajectories? Modal responses? Explain this in your own words. Maybe adding a sentence about mousetracking.</w:t>
      </w:r>
    </w:p>
  </w:comment>
  <w:comment w:id="105" w:author="Maital Neta" w:date="2019-09-27T13:32:00Z" w:initials="MN">
    <w:p w14:paraId="572F58C9" w14:textId="77777777" w:rsidR="00F17A97" w:rsidRDefault="00F17A97">
      <w:pPr>
        <w:pStyle w:val="CommentText"/>
      </w:pPr>
      <w:r>
        <w:rPr>
          <w:rStyle w:val="CommentReference"/>
        </w:rPr>
        <w:annotationRef/>
      </w:r>
      <w:r>
        <w:t>This doesn’t seem to match the outline we had… Mine says:</w:t>
      </w:r>
    </w:p>
    <w:p w14:paraId="4E6DEAB7" w14:textId="77777777" w:rsidR="00F17A97" w:rsidRDefault="00F17A97" w:rsidP="00F17A97">
      <w:pPr>
        <w:pStyle w:val="CommentText"/>
        <w:numPr>
          <w:ilvl w:val="0"/>
          <w:numId w:val="14"/>
        </w:numPr>
      </w:pPr>
      <w:r>
        <w:t xml:space="preserve">Facial expressions and indiv difference (what is valence bias?) </w:t>
      </w:r>
    </w:p>
    <w:p w14:paraId="69D24432" w14:textId="77777777" w:rsidR="00F17A97" w:rsidRDefault="00F17A97" w:rsidP="00F17A97">
      <w:pPr>
        <w:pStyle w:val="CommentText"/>
        <w:numPr>
          <w:ilvl w:val="0"/>
          <w:numId w:val="14"/>
        </w:numPr>
      </w:pPr>
      <w:r>
        <w:t>Initial negativity and regulation hypothesis (what contributes to a positive or negative bias?)</w:t>
      </w:r>
    </w:p>
    <w:p w14:paraId="428F2A93" w14:textId="77777777" w:rsidR="00F17A97" w:rsidRDefault="00F17A97" w:rsidP="00F17A97">
      <w:pPr>
        <w:pStyle w:val="CommentText"/>
        <w:numPr>
          <w:ilvl w:val="0"/>
          <w:numId w:val="14"/>
        </w:numPr>
      </w:pPr>
      <w:r>
        <w:t>Cognitive loads/task interference (could WM load affect bias?)</w:t>
      </w:r>
    </w:p>
    <w:p w14:paraId="09611F46" w14:textId="77777777" w:rsidR="00F17A97" w:rsidRDefault="00F17A97" w:rsidP="00F17A97">
      <w:pPr>
        <w:pStyle w:val="CommentText"/>
        <w:numPr>
          <w:ilvl w:val="0"/>
          <w:numId w:val="14"/>
        </w:numPr>
      </w:pPr>
      <w:r>
        <w:t>Domain-specific interference</w:t>
      </w:r>
    </w:p>
  </w:comment>
  <w:comment w:id="111" w:author="Maital Neta" w:date="2019-09-27T13:33:00Z" w:initials="MN">
    <w:p w14:paraId="6DF97A0C" w14:textId="77777777" w:rsidR="00F17A97" w:rsidRDefault="00F17A97">
      <w:pPr>
        <w:pStyle w:val="CommentText"/>
      </w:pPr>
      <w:r>
        <w:rPr>
          <w:rStyle w:val="CommentReference"/>
        </w:rPr>
        <w:annotationRef/>
      </w:r>
      <w:r>
        <w:t>This strikes me as a sentence that comes AFTER a paragraph about the interaction of WM and affect (all the extensive research you’re saying exists).</w:t>
      </w:r>
    </w:p>
  </w:comment>
  <w:comment w:id="113" w:author="Maital Neta" w:date="2019-09-27T13:36:00Z" w:initials="MN">
    <w:p w14:paraId="16CC125A" w14:textId="77777777" w:rsidR="00F17A97" w:rsidRDefault="00F17A97">
      <w:pPr>
        <w:pStyle w:val="CommentText"/>
      </w:pPr>
      <w:r>
        <w:rPr>
          <w:rStyle w:val="CommentReference"/>
        </w:rPr>
        <w:annotationRef/>
      </w:r>
      <w:r>
        <w:t>Not exactly sure where this came from and how it fits the main story here. Is this story about WM and how it is emotion regulation? Or is this story about how a positive valence bias relies on emotion regulation (and we’re testing that theory by manipulating WM). Take a step back from the literature and the sentence structure and all those details and write down in lay language:</w:t>
      </w:r>
    </w:p>
    <w:p w14:paraId="2DE8C111" w14:textId="77777777" w:rsidR="00F17A97" w:rsidRDefault="00F17A97">
      <w:pPr>
        <w:pStyle w:val="CommentText"/>
      </w:pPr>
      <w:r>
        <w:t>What is the point of this study?</w:t>
      </w:r>
    </w:p>
    <w:p w14:paraId="55436FC2" w14:textId="77777777" w:rsidR="00F17A97" w:rsidRDefault="00F17A97">
      <w:pPr>
        <w:pStyle w:val="CommentText"/>
      </w:pPr>
      <w:r>
        <w:t>What am I contributing the literature?</w:t>
      </w:r>
    </w:p>
    <w:p w14:paraId="1723435D" w14:textId="77777777" w:rsidR="00F17A97" w:rsidRDefault="00F17A97">
      <w:pPr>
        <w:pStyle w:val="CommentText"/>
      </w:pPr>
      <w:r>
        <w:t>What previous work helped me get to this point?</w:t>
      </w:r>
    </w:p>
    <w:p w14:paraId="3EDC111D" w14:textId="77777777" w:rsidR="00F17A97" w:rsidRDefault="00F17A97">
      <w:pPr>
        <w:pStyle w:val="CommentText"/>
      </w:pPr>
    </w:p>
    <w:p w14:paraId="1B896692" w14:textId="77777777" w:rsidR="00F17A97" w:rsidRDefault="00F17A97">
      <w:pPr>
        <w:pStyle w:val="CommentText"/>
      </w:pPr>
      <w:r>
        <w:t>Then build that into an outline or even bullet points that you want to hit in this section.</w:t>
      </w:r>
    </w:p>
    <w:p w14:paraId="0130AB23" w14:textId="77777777" w:rsidR="00F17A97" w:rsidRDefault="00F17A97">
      <w:pPr>
        <w:pStyle w:val="CommentText"/>
      </w:pPr>
    </w:p>
    <w:p w14:paraId="432204C1" w14:textId="77777777" w:rsidR="00F17A97" w:rsidRDefault="00F17A97">
      <w:pPr>
        <w:pStyle w:val="CommentText"/>
      </w:pPr>
      <w:r>
        <w:t xml:space="preserve">THEN write. </w:t>
      </w:r>
    </w:p>
  </w:comment>
  <w:comment w:id="145" w:author="Maital Neta" w:date="2019-09-27T13:44:00Z" w:initials="MN">
    <w:p w14:paraId="0B1D2BF2" w14:textId="77777777" w:rsidR="00F17A97" w:rsidRDefault="00F17A97">
      <w:pPr>
        <w:pStyle w:val="CommentText"/>
      </w:pPr>
      <w:r>
        <w:rPr>
          <w:rStyle w:val="CommentReference"/>
        </w:rPr>
        <w:annotationRef/>
      </w:r>
      <w:r>
        <w:t>I would put this in number, not percent.</w:t>
      </w:r>
    </w:p>
  </w:comment>
  <w:comment w:id="163" w:author="Maital Neta" w:date="2019-09-27T13:46:00Z" w:initials="MN">
    <w:p w14:paraId="792B9AF5" w14:textId="77777777" w:rsidR="00F17A97" w:rsidRDefault="00F17A97">
      <w:pPr>
        <w:pStyle w:val="CommentText"/>
      </w:pPr>
      <w:r>
        <w:rPr>
          <w:rStyle w:val="CommentReference"/>
        </w:rPr>
        <w:annotationRef/>
      </w:r>
      <w:r>
        <w:t>This sounds more like details on the procedure?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First participants completed the valence bias task in which they rated faces as pos or neg. Face stimuli were taken from…</w:t>
      </w:r>
    </w:p>
    <w:p w14:paraId="1678B0CC" w14:textId="77777777" w:rsidR="00F17A97" w:rsidRDefault="00F17A97">
      <w:pPr>
        <w:pStyle w:val="CommentText"/>
      </w:pPr>
      <w:r>
        <w:t>But this can be done a number of different ways, so up to you.</w:t>
      </w:r>
    </w:p>
  </w:comment>
  <w:comment w:id="165" w:author="Maital Neta"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167" w:author="Maital Neta"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197" w:author="Maital Neta" w:date="2019-09-27T13:55:00Z" w:initials="MN">
    <w:p w14:paraId="21010A34" w14:textId="37B4EFB6" w:rsidR="000613DA" w:rsidRDefault="000613DA">
      <w:pPr>
        <w:pStyle w:val="CommentText"/>
      </w:pPr>
      <w:r>
        <w:rPr>
          <w:rStyle w:val="CommentReference"/>
        </w:rPr>
        <w:annotationRef/>
      </w:r>
      <w:r>
        <w:t>I prefer stats in parentheses.</w:t>
      </w:r>
    </w:p>
  </w:comment>
  <w:comment w:id="210" w:author="Maital Neta"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9064B" w15:done="0"/>
  <w15:commentEx w15:paraId="58E5E624" w15:done="0"/>
  <w15:commentEx w15:paraId="3B655326" w15:done="0"/>
  <w15:commentEx w15:paraId="2135C67C" w15:done="0"/>
  <w15:commentEx w15:paraId="259AD238" w15:done="0"/>
  <w15:commentEx w15:paraId="58854D08" w15:done="0"/>
  <w15:commentEx w15:paraId="490BAA0F" w15:done="0"/>
  <w15:commentEx w15:paraId="49912DDE" w15:done="0"/>
  <w15:commentEx w15:paraId="0DDECB7D" w15:done="0"/>
  <w15:commentEx w15:paraId="27AC1AC3" w15:done="0"/>
  <w15:commentEx w15:paraId="44933A2C" w15:done="0"/>
  <w15:commentEx w15:paraId="6BE3611C" w15:done="0"/>
  <w15:commentEx w15:paraId="56EBC756" w15:done="0"/>
  <w15:commentEx w15:paraId="4D28FA5B" w15:done="0"/>
  <w15:commentEx w15:paraId="1CF480E1" w15:done="0"/>
  <w15:commentEx w15:paraId="72EFC8E6" w15:done="0"/>
  <w15:commentEx w15:paraId="75B9225A" w15:done="0"/>
  <w15:commentEx w15:paraId="72009347" w15:done="0"/>
  <w15:commentEx w15:paraId="20D5E0F1" w15:done="0"/>
  <w15:commentEx w15:paraId="279805E3" w15:done="0"/>
  <w15:commentEx w15:paraId="34D6989B" w15:done="0"/>
  <w15:commentEx w15:paraId="26BE8371" w15:done="0"/>
  <w15:commentEx w15:paraId="09611F46" w15:done="0"/>
  <w15:commentEx w15:paraId="6DF97A0C" w15:done="0"/>
  <w15:commentEx w15:paraId="432204C1" w15:done="0"/>
  <w15:commentEx w15:paraId="0B1D2BF2" w15:done="0"/>
  <w15:commentEx w15:paraId="1678B0CC" w15:done="0"/>
  <w15:commentEx w15:paraId="43555764" w15:done="0"/>
  <w15:commentEx w15:paraId="7D4E3DC6" w15:done="0"/>
  <w15:commentEx w15:paraId="21010A34" w15:done="0"/>
  <w15:commentEx w15:paraId="0AC87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9064B" w16cid:durableId="213E2A1F"/>
  <w16cid:commentId w16cid:paraId="58E5E624" w16cid:durableId="213E2A5C"/>
  <w16cid:commentId w16cid:paraId="3B655326" w16cid:durableId="213E2AA8"/>
  <w16cid:commentId w16cid:paraId="2135C67C" w16cid:durableId="213E2B01"/>
  <w16cid:commentId w16cid:paraId="259AD238" w16cid:durableId="213E2B5F"/>
  <w16cid:commentId w16cid:paraId="58854D08" w16cid:durableId="213E2C19"/>
  <w16cid:commentId w16cid:paraId="490BAA0F" w16cid:durableId="213E2BF0"/>
  <w16cid:commentId w16cid:paraId="49912DDE" w16cid:durableId="213E2D01"/>
  <w16cid:commentId w16cid:paraId="0DDECB7D" w16cid:durableId="213E2E6F"/>
  <w16cid:commentId w16cid:paraId="27AC1AC3" w16cid:durableId="213E2D7A"/>
  <w16cid:commentId w16cid:paraId="44933A2C" w16cid:durableId="213E2DA1"/>
  <w16cid:commentId w16cid:paraId="6BE3611C" w16cid:durableId="213E2E0C"/>
  <w16cid:commentId w16cid:paraId="56EBC756" w16cid:durableId="213E2F42"/>
  <w16cid:commentId w16cid:paraId="4D28FA5B" w16cid:durableId="213E2F85"/>
  <w16cid:commentId w16cid:paraId="1CF480E1" w16cid:durableId="213E2FAB"/>
  <w16cid:commentId w16cid:paraId="72EFC8E6" w16cid:durableId="213E301C"/>
  <w16cid:commentId w16cid:paraId="75B9225A" w16cid:durableId="213E3088"/>
  <w16cid:commentId w16cid:paraId="72009347" w16cid:durableId="213E309C"/>
  <w16cid:commentId w16cid:paraId="20D5E0F1" w16cid:durableId="213E30E4"/>
  <w16cid:commentId w16cid:paraId="279805E3" w16cid:durableId="213E317D"/>
  <w16cid:commentId w16cid:paraId="34D6989B" w16cid:durableId="213E3215"/>
  <w16cid:commentId w16cid:paraId="26BE8371" w16cid:durableId="213E32D1"/>
  <w16cid:commentId w16cid:paraId="09611F46" w16cid:durableId="21388DEB"/>
  <w16cid:commentId w16cid:paraId="6DF97A0C" w16cid:durableId="21388E47"/>
  <w16cid:commentId w16cid:paraId="432204C1" w16cid:durableId="21388EF7"/>
  <w16cid:commentId w16cid:paraId="0B1D2BF2" w16cid:durableId="213890AB"/>
  <w16cid:commentId w16cid:paraId="1678B0CC" w16cid:durableId="21389132"/>
  <w16cid:commentId w16cid:paraId="43555764" w16cid:durableId="213891BE"/>
  <w16cid:commentId w16cid:paraId="7D4E3DC6" w16cid:durableId="21389229"/>
  <w16cid:commentId w16cid:paraId="21010A34" w16cid:durableId="21389364"/>
  <w16cid:commentId w16cid:paraId="0AC87CFE" w16cid:durableId="21389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A39C7" w14:textId="77777777" w:rsidR="0084733E" w:rsidRDefault="0084733E">
      <w:pPr>
        <w:spacing w:after="0"/>
      </w:pPr>
      <w:r>
        <w:separator/>
      </w:r>
    </w:p>
  </w:endnote>
  <w:endnote w:type="continuationSeparator" w:id="0">
    <w:p w14:paraId="0E118567" w14:textId="77777777" w:rsidR="0084733E" w:rsidRDefault="00847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0B4E5" w14:textId="77777777" w:rsidR="0084733E" w:rsidRDefault="0084733E">
      <w:r>
        <w:separator/>
      </w:r>
    </w:p>
  </w:footnote>
  <w:footnote w:type="continuationSeparator" w:id="0">
    <w:p w14:paraId="568BFFDB" w14:textId="77777777" w:rsidR="0084733E" w:rsidRDefault="0084733E">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219" w:author="Maital Neta" w:date="2019-09-27T13:58:00Z"/>
        </w:rPr>
      </w:pPr>
      <w:del w:id="220" w:author="Maital Neta"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rson w15:author="Maital Neta">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613DA"/>
    <w:rsid w:val="00103855"/>
    <w:rsid w:val="00105570"/>
    <w:rsid w:val="00121BEA"/>
    <w:rsid w:val="00125A2F"/>
    <w:rsid w:val="0015548C"/>
    <w:rsid w:val="00193F24"/>
    <w:rsid w:val="00195F0F"/>
    <w:rsid w:val="00253B39"/>
    <w:rsid w:val="002E471A"/>
    <w:rsid w:val="003477BB"/>
    <w:rsid w:val="004565D0"/>
    <w:rsid w:val="004701F0"/>
    <w:rsid w:val="004E29B3"/>
    <w:rsid w:val="00590D07"/>
    <w:rsid w:val="00597688"/>
    <w:rsid w:val="00616457"/>
    <w:rsid w:val="00647C1C"/>
    <w:rsid w:val="007673AC"/>
    <w:rsid w:val="00784D58"/>
    <w:rsid w:val="0084733E"/>
    <w:rsid w:val="008D6863"/>
    <w:rsid w:val="00B139E5"/>
    <w:rsid w:val="00B86B75"/>
    <w:rsid w:val="00BC48D5"/>
    <w:rsid w:val="00C36279"/>
    <w:rsid w:val="00C95E64"/>
    <w:rsid w:val="00D20F92"/>
    <w:rsid w:val="00DA4A56"/>
    <w:rsid w:val="00E315A3"/>
    <w:rsid w:val="00E75F14"/>
    <w:rsid w:val="00F17A97"/>
    <w:rsid w:val="00F248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5632</Words>
  <Characters>32104</Characters>
  <Application>Microsoft Office Word</Application>
  <DocSecurity>0</DocSecurity>
  <Lines>267</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37661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2</cp:revision>
  <dcterms:created xsi:type="dcterms:W3CDTF">2019-10-04T19:04:00Z</dcterms:created>
  <dcterms:modified xsi:type="dcterms:W3CDTF">2019-10-04T19:04:00Z</dcterms:modified>
</cp:coreProperties>
</file>