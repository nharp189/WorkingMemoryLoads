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Domain-specific working memory loads selectively increase negative interpertations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Author note</w:t>
      </w:r>
      <w:bookmarkEnd w:id="0"/>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3590D00D" w14:textId="77777777" w:rsidR="00E75F14" w:rsidRDefault="00C95E64">
      <w:pPr>
        <w:pStyle w:val="Title"/>
      </w:pPr>
      <w:r>
        <w:lastRenderedPageBreak/>
        <w:t>Domain-specific working memory loads selectively increase negative interpertations of surprised facial expressions</w:t>
      </w:r>
    </w:p>
    <w:p w14:paraId="0F8A4D5B" w14:textId="77777777" w:rsidR="00E75F14" w:rsidRDefault="00C95E64">
      <w:pPr>
        <w:pStyle w:val="Heading1"/>
      </w:pPr>
      <w:bookmarkStart w:id="1" w:name="introduction"/>
      <w:commentRangeStart w:id="2"/>
      <w:r>
        <w:t>Introduction</w:t>
      </w:r>
      <w:bookmarkEnd w:id="1"/>
      <w:commentRangeEnd w:id="2"/>
      <w:r w:rsidR="00F17A97">
        <w:rPr>
          <w:rStyle w:val="CommentReference"/>
          <w:rFonts w:asciiTheme="minorHAnsi" w:eastAsiaTheme="minorHAnsi" w:hAnsiTheme="minorHAnsi" w:cstheme="minorBidi"/>
          <w:b w:val="0"/>
          <w:bCs w:val="0"/>
        </w:rPr>
        <w:commentReference w:id="2"/>
      </w:r>
    </w:p>
    <w:p w14:paraId="47C64C3D" w14:textId="77777777" w:rsidR="00E75F14" w:rsidRDefault="00C95E64">
      <w:pPr>
        <w:pStyle w:val="Heading2"/>
      </w:pPr>
      <w:bookmarkStart w:id="3" w:name="working-memory-and-load-theory"/>
      <w:r>
        <w:t>Working memory and load theory</w:t>
      </w:r>
      <w:bookmarkEnd w:id="3"/>
    </w:p>
    <w:p w14:paraId="1D679222" w14:textId="77777777" w:rsidR="00E75F14" w:rsidRDefault="00C95E64">
      <w:pPr>
        <w:pStyle w:val="FirstParagraph"/>
      </w:pPr>
      <w:commentRangeStart w:id="4"/>
      <w:r>
        <w:t xml:space="preserve">Despite extensive research on the interaction of working memory and affective processes, there is much to learn concerning how cognitive and emotional processes affect one another. </w:t>
      </w:r>
      <w:commentRangeEnd w:id="4"/>
      <w:r w:rsidR="00F17A97">
        <w:rPr>
          <w:rStyle w:val="CommentReference"/>
          <w:rFonts w:asciiTheme="minorHAnsi" w:hAnsiTheme="minorHAnsi"/>
        </w:rPr>
        <w:commentReference w:id="4"/>
      </w:r>
      <w:commentRangeStart w:id="5"/>
      <w:r>
        <w:t xml:space="preserve">Executive functions, including working memory, are related to successful self-regulation, and in turn emotion regulation (Hofmann, Schmeichel, &amp; Baddeley, 2012). Directly comparing working memory and self-regulation of emotional responses, Schmeichel and colleagues (2008) reported that individuals with higher levels of working memory capacity demonstrated improved self-regulation towards the emotional stimuli. </w:t>
      </w:r>
      <w:commentRangeEnd w:id="5"/>
      <w:r w:rsidR="00F17A97">
        <w:rPr>
          <w:rStyle w:val="CommentReference"/>
          <w:rFonts w:asciiTheme="minorHAnsi" w:hAnsiTheme="minorHAnsi"/>
        </w:rPr>
        <w:commentReference w:id="5"/>
      </w:r>
      <w:r>
        <w:t xml:space="preserve">This suggests a connection–perhaps through some shared resource pool–between mitigated emotional responding and larger working memory resource availablility. Other work has focused on the effects of moods or affective states on working memory performance. For instance, some reports claim that both positive and negative mood interfere with working memory (Eyesenck and Calvo, 1992); however, others suggest benefits of positive mood on working memory (Yang, Yang, &amp; Isen, 2013). Similarly, active working memory processes may alter concurrent affective processes. For instance, actively engaging working memory can mitigate emotional responses, particularly to negative stimuli. Recent neuroimaging work reports that negative emotional responses decrease as the cognitive demands of a working memory task increase (Van Dillen, Heslenfeld, &amp; Koole, 2009). Additionally, following an anger induction, those with low trait rumination show faster blood pressure recovery when provided with a distractor task (Gerin, Davidson, Christenfeld, Goyal, &amp; </w:t>
      </w:r>
      <w:r>
        <w:lastRenderedPageBreak/>
        <w:t>Schwartz, 2006). Together, these studies suggest a resource competition between cognitive and emotional processes; in other words, when cognitive load demands are high (e.g., during active working memory maintenance), there are fewer resources available for other (i.e., affective) processes.</w:t>
      </w:r>
    </w:p>
    <w:p w14:paraId="295DF141" w14:textId="77777777" w:rsidR="00E75F14" w:rsidRDefault="00C95E64">
      <w:pPr>
        <w:pStyle w:val="BodyText"/>
      </w:pPr>
      <w:r>
        <w:t xml:space="preserve">While previous work suggests an inhibitory effect on some emotional responses during periods with high cognitive demands, researchers have primarily focused on emotional responses to clearly valenced emotional stimuli. For instance, Schmeichel and colleagues (2008) showed participants videos intended to elicit strong negative responses (e.g., disgust) or positive responses (e.g., humor), while others have focused on comparing responses to neutral compared to negative sitmuli (Van Dillen et al., 2009). However, many emotional appraisals in day-to-day life are more nuanced than those invoked by many of the images of negative stimuli one might encounter in the lab (e.g., snakes, mutilated bodies). For example, one may appraise the content of a billboard displaying a large order of french fries as either negative or positive depending on whether or not consuming that food is (in)congruent with one’s current goals. This emotional appraisal is completed under concurrent load demands–that is, the perceiver must process both the emotional stimulus (i.e., the fries) as well as actively maintain their current goal state. Maintenance of one’s goal state, such as a diet, can reduce performance on some components of executive functioning tasks (Shaw &amp; Tiggemann, 2004). These observations are in line with Lavie and colleague’s (2004) load theory, which posits that under a large cognitive load less executive resources are available to regulate incoming stimulus information. </w:t>
      </w:r>
    </w:p>
    <w:p w14:paraId="13FD085B" w14:textId="77777777" w:rsidR="00E75F14" w:rsidRDefault="00C95E64">
      <w:pPr>
        <w:pStyle w:val="BodyText"/>
      </w:pPr>
      <w:r>
        <w:t xml:space="preserve">Recently, cognitive load theory researchers have tested, and demonstrated, the domain-specificity of load and distractor interference in visual, spatial, and phonological domains (Burnham, Sabia, &amp; Langan, 2014). Load interference effects may also transverse other domain </w:t>
      </w:r>
      <w:r>
        <w:lastRenderedPageBreak/>
        <w:t>componenets, such as emotional compared to neutral memory content. Emotional stimuli readily capture attention compared to neutral stimuli, and this is true even in participants with amygdala damage (Hodsoll, Viding, &amp; Lavie, 2011; Piech et al., 2011). Given emotional stimuli’s priority position in the information processing stream, it may be that cognitive loads with emotional content, compared to neutral, differentially affect concurrent emotional appraisals. Indeed, Kensigner and colleagues (2003) showed that negative emotional content slows performance on the n-back task. Other domain-specific effects have been observed in many lines of executive functions research, including those beyond the working memory domain. For example, the Stroop task (Stroop, 1935), a common measurement tool for inhibitory control, has been modified to include both emotional and non-emotional (neutral) stimuli (Whalen, Bush, Shin, &amp; Rauch, 2006) which has pronounced effects when the emotional words are population specific (e.g., trauma words in a PTSD sample). Other neuroimaging work also supports the notion that separate systems handle attentional biasing for domain-specific (emotional vs. non-emotional) task relevancy (Egner, Etkin, Gale, &amp; Hirsch, 2008). Given this evidence for dissociations of emotional and non-emotional information domains in executive functions (e.g., working memory, inhibitory control), the present work aims to clarify the interaction of emotional and non-emotional visual working memory demands on concurrent interpretations of emotional stimuli with ambiguous valence.</w:t>
      </w:r>
    </w:p>
    <w:p w14:paraId="6D36584F" w14:textId="77777777" w:rsidR="00E75F14" w:rsidRDefault="00C95E64">
      <w:pPr>
        <w:pStyle w:val="Heading2"/>
      </w:pPr>
      <w:bookmarkStart w:id="6" w:name="interpreting-ambiguity"/>
      <w:r>
        <w:t>Interpreting ambiguity</w:t>
      </w:r>
      <w:bookmarkEnd w:id="6"/>
    </w:p>
    <w:p w14:paraId="58E6B2F4" w14:textId="77777777" w:rsidR="00E75F14" w:rsidRDefault="00C95E64">
      <w:pPr>
        <w:pStyle w:val="FirstParagraph"/>
      </w:pPr>
      <w:r>
        <w:t xml:space="preserve">Individuals differ in their tendency to interpret ambiguously valenced stimuli, like a tempting food item or a surprised facial expression, as either positive or negative.  This is attributable to these stimuli’s predictive value for both positive and negative outcomes. For instance, a surprised expression could signal positive (e.g., winning the lottery) or negative (e.g., </w:t>
      </w:r>
      <w:r>
        <w:lastRenderedPageBreak/>
        <w:t xml:space="preserve">a car accident) events. This affective bias is known as one’s </w:t>
      </w:r>
      <w:r>
        <w:rPr>
          <w:i/>
        </w:rPr>
        <w:t>valence bias</w:t>
      </w:r>
      <w:r>
        <w:t>, and a growing body of work has used both facial expressions and scenes to quantify this individual difference (Neta, Kelley, &amp; Whalen, 2013; Neta, Norris, &amp; Whalen, 2009; Neta &amp; Whalen, 2010). Chronic negativity biases in memory and attention are related to psychopathology, such as depression and anxiety (Mathews &amp; MacLeod, 2005), suggesting the importance of understanding the factors that contribute to individuals’ biases. Importantly, the valence bias is a stable measure with participants showing positively correlated scores across a one year time gap (Neta et al., 2009). Despite the relative stability of the measure, experimental manipulations are capable of shifting an individuals bias (Brown, Raio, &amp; Neta, 2017; Neta &amp; Dodd, 2018; Neta et al., 2018).</w:t>
      </w:r>
    </w:p>
    <w:p w14:paraId="256C15FB" w14:textId="77777777" w:rsidR="00E75F14" w:rsidRDefault="00C95E64">
      <w:pPr>
        <w:pStyle w:val="BodyText"/>
      </w:pPr>
      <w:r>
        <w:t xml:space="preserve">Myriad factors contribute to an individual’s bias, but the initial interpretation is thought to be negative across individuals. Data supporting this initial negativity hypothesis come from many studies. For instance, reaction times are faster for negative interpretations of ambiguous stimuli (Neta &amp; Tong, 2016). Additionally, presentation of surprised facial expressions as low spatial frequency images, which are processed more readily than high spatial frequency images, biased interpretations towards negativity (Neta &amp; Whalen, 2010). Under this framework, arriving at a positive interpretation requires additional, top-down regulatory processes, and there is evidence to support this as well. For example, forcing participants to slow their responding during interpretations of ambiguous images shifts individuals’ biases towards positivity (Neta et al., 2018). Evidence from the neuroimaging literature supports the initial negativity hypothesis as well; more positive individuals show higher levels of BOLD activation in brain regions recruited during emotion regulation (Petro, Tong, Henley, &amp; Neta, 2018). Perceptual input also contributes to valence bias. In one recent study, Neta and colleagues (2017) showed that faster intial fixation on the mouth is related to more positive interpretations of surprised faces (Neta et al., 2017). </w:t>
      </w:r>
      <w:r>
        <w:lastRenderedPageBreak/>
        <w:t xml:space="preserve">Further, forcing gaze patterns to match those of the participants with the most negative or positive bias modulated interpretations of surprised expressions (Neta &amp; Dodd, 2018). In all, valence bias is a useful metric for understanding both trait-like components of individuals’ affective biases, as well as gauging the effects of other experimental maniuplations on affective biases.  </w:t>
      </w:r>
    </w:p>
    <w:p w14:paraId="3E9401C5" w14:textId="77777777" w:rsidR="00E75F14" w:rsidRDefault="00C95E64">
      <w:pPr>
        <w:pStyle w:val="BodyText"/>
      </w:pPr>
      <w:r>
        <w:t>Given the evidence that a regulatory mechanism is necessary for positive interpretations of ambiguity, a demanding cognitive load might interfere with successful regulation. Indeed, Mattek and colleagues (2016) recently showed that high levels of cognitive load (i.e., holding either a single or seven digit number in working memory) mitigates mouse trajectory deviations to the modal response. However, there was no effect on subjective valence interpretations. Just as phonological and visual cognitive loads and distractors showed domain-specificity (Burnham et al., 2014), and that domain-speicificity is observed in BOLD data (Egner et al., 2008), a domain-specific cognitive load may differentially affect interpretations of ambiguity. In other words, there is likely a relationship between the qualities of stimuli held in working memory and effects on concurrent task processing. Here, we aim to test the effects of low and high working memory loads in both emotional and neutral domains on valence bias. We expect that trials in which participants are maintaining an emotional working memory load will be more negative than neutral trials, as the high cognitive demand interferes with the regulatory mechanisms used to arrive at a positive interpretation. Further, we predict that higher working memory laod trials, specifically in the emotional domain, will result in even more exaggerated negative interpretations.</w:t>
      </w:r>
    </w:p>
    <w:p w14:paraId="4F14B643" w14:textId="77777777" w:rsidR="00E75F14" w:rsidRDefault="00C95E64">
      <w:pPr>
        <w:pStyle w:val="Heading1"/>
      </w:pPr>
      <w:bookmarkStart w:id="7" w:name="methods"/>
      <w:r>
        <w:lastRenderedPageBreak/>
        <w:t>Methods</w:t>
      </w:r>
      <w:bookmarkEnd w:id="7"/>
    </w:p>
    <w:p w14:paraId="68A0FE0E" w14:textId="77777777" w:rsidR="00E75F14" w:rsidRDefault="00C95E64">
      <w:pPr>
        <w:pStyle w:val="Heading2"/>
      </w:pPr>
      <w:bookmarkStart w:id="8" w:name="participants"/>
      <w:r>
        <w:t>Participants</w:t>
      </w:r>
      <w:bookmarkEnd w:id="8"/>
    </w:p>
    <w:p w14:paraId="033F5780" w14:textId="77777777" w:rsidR="00E75F14" w:rsidRDefault="00C95E64">
      <w:pPr>
        <w:pStyle w:val="FirstParagraph"/>
      </w:pPr>
      <w:r>
        <w:t xml:space="preserve">Fifty-eight </w:t>
      </w:r>
      <w:del w:id="9" w:author="Maital Neta" w:date="2019-09-27T13:41:00Z">
        <w:r w:rsidDel="00F17A97">
          <w:delText xml:space="preserve">subjects </w:delText>
        </w:r>
      </w:del>
      <w:ins w:id="10" w:author="Maital Neta" w:date="2019-09-27T13:41:00Z">
        <w:r w:rsidR="00F17A97">
          <w:t>participants</w:t>
        </w:r>
        <w:r w:rsidR="00F17A97">
          <w:t xml:space="preserve"> </w:t>
        </w:r>
        <w:r w:rsidR="00F17A97" w:rsidRPr="0088274C">
          <w:t>(</w:t>
        </w:r>
        <w:r w:rsidR="00F17A97">
          <w:rPr>
            <w:i/>
          </w:rPr>
          <w:t>M</w:t>
        </w:r>
        <w:r w:rsidR="00F17A97" w:rsidRPr="000F4B1D">
          <w:rPr>
            <w:vertAlign w:val="subscript"/>
          </w:rPr>
          <w:t>age</w:t>
        </w:r>
        <w:r w:rsidR="00F17A97" w:rsidRPr="0088274C">
          <w:t xml:space="preserve"> = </w:t>
        </w:r>
      </w:ins>
      <w:ins w:id="11" w:author="Maital Neta" w:date="2019-09-27T13:42:00Z">
        <w:r w:rsidR="00F17A97">
          <w:t>XX</w:t>
        </w:r>
      </w:ins>
      <w:ins w:id="12" w:author="Maital Neta" w:date="2019-09-27T13:41:00Z">
        <w:r w:rsidR="00F17A97">
          <w:t xml:space="preserve"> years</w:t>
        </w:r>
        <w:r w:rsidR="00F17A97" w:rsidRPr="0088274C">
          <w:t>, SD = </w:t>
        </w:r>
      </w:ins>
      <w:ins w:id="13" w:author="Maital Neta" w:date="2019-09-27T13:42:00Z">
        <w:r w:rsidR="00F17A97">
          <w:t>XX</w:t>
        </w:r>
      </w:ins>
      <w:ins w:id="14" w:author="Maital Neta" w:date="2019-09-27T13:41:00Z">
        <w:r w:rsidR="00F17A97">
          <w:t xml:space="preserve"> years</w:t>
        </w:r>
        <w:r w:rsidR="00F17A97" w:rsidRPr="0088274C">
          <w:t xml:space="preserve">, </w:t>
        </w:r>
      </w:ins>
      <w:ins w:id="15" w:author="Maital Neta" w:date="2019-09-27T13:42:00Z">
        <w:r w:rsidR="00F17A97">
          <w:t>XX</w:t>
        </w:r>
      </w:ins>
      <w:ins w:id="16" w:author="Maital Neta" w:date="2019-09-27T13:41:00Z">
        <w:r w:rsidR="00F17A97" w:rsidRPr="0088274C">
          <w:t xml:space="preserve"> female) </w:t>
        </w:r>
      </w:ins>
      <w:r>
        <w:t xml:space="preserve">were recruited from the undergraduate research pool at the University of Nebraska-Lincoln. The data from eight </w:t>
      </w:r>
      <w:del w:id="17" w:author="Maital Neta" w:date="2019-09-27T13:42:00Z">
        <w:r w:rsidDel="00F17A97">
          <w:delText xml:space="preserve">subjects </w:delText>
        </w:r>
      </w:del>
      <w:ins w:id="18" w:author="Maital Neta" w:date="2019-09-27T13:42:00Z">
        <w:r w:rsidR="00F17A97">
          <w:t>participants</w:t>
        </w:r>
        <w:r w:rsidR="00F17A97">
          <w:t xml:space="preserve"> </w:t>
        </w:r>
      </w:ins>
      <w:r>
        <w:t xml:space="preserve">were excluded due to technical difficulties </w:t>
      </w:r>
      <w:del w:id="19" w:author="Maital Neta" w:date="2019-09-27T13:42:00Z">
        <w:r w:rsidDel="00F17A97">
          <w:delText>resulting from an error in one of the experiment scripts</w:delText>
        </w:r>
      </w:del>
      <w:ins w:id="20" w:author="Maital Neta" w:date="2019-09-27T13:42:00Z">
        <w:r w:rsidR="00F17A97">
          <w:t>that prevented data from being saved (?)</w:t>
        </w:r>
      </w:ins>
      <w:r>
        <w:t>. Th</w:t>
      </w:r>
      <w:ins w:id="21" w:author="Maital Neta" w:date="2019-09-27T13:43:00Z">
        <w:r w:rsidR="00F17A97">
          <w:t>e final sample included the remaining</w:t>
        </w:r>
      </w:ins>
      <w:del w:id="22" w:author="Maital Neta" w:date="2019-09-27T13:43:00Z">
        <w:r w:rsidDel="00F17A97">
          <w:delText>is left</w:delText>
        </w:r>
      </w:del>
      <w:r>
        <w:t xml:space="preserve"> 50 </w:t>
      </w:r>
      <w:del w:id="23" w:author="Maital Neta" w:date="2019-09-27T13:43:00Z">
        <w:r w:rsidDel="00F17A97">
          <w:delText xml:space="preserve">individuals </w:delText>
        </w:r>
      </w:del>
      <w:ins w:id="24" w:author="Maital Neta" w:date="2019-09-27T13:43:00Z">
        <w:r w:rsidR="00F17A97">
          <w:t>participants (</w:t>
        </w:r>
        <w:r w:rsidR="00F17A97">
          <w:rPr>
            <w:i/>
          </w:rPr>
          <w:t>M</w:t>
        </w:r>
        <w:r w:rsidR="00F17A97" w:rsidRPr="000F4B1D">
          <w:rPr>
            <w:vertAlign w:val="subscript"/>
          </w:rPr>
          <w:t>age</w:t>
        </w:r>
        <w:r w:rsidR="00F17A97" w:rsidRPr="0088274C">
          <w:t xml:space="preserve"> = </w:t>
        </w:r>
        <w:r w:rsidR="00F17A97">
          <w:t>18.82</w:t>
        </w:r>
        <w:r w:rsidR="00F17A97">
          <w:t xml:space="preserve"> years</w:t>
        </w:r>
        <w:r w:rsidR="00F17A97" w:rsidRPr="0088274C">
          <w:t>, SD = </w:t>
        </w:r>
        <w:r w:rsidR="00F17A97">
          <w:t>1.1</w:t>
        </w:r>
        <w:r w:rsidR="00F17A97" w:rsidRPr="0088274C">
          <w:t>9</w:t>
        </w:r>
        <w:r w:rsidR="00F17A97">
          <w:t xml:space="preserve"> years</w:t>
        </w:r>
        <w:r w:rsidR="00F17A97" w:rsidRPr="0088274C">
          <w:t xml:space="preserve">, </w:t>
        </w:r>
        <w:commentRangeStart w:id="25"/>
        <w:r w:rsidR="00F17A97">
          <w:t>XX</w:t>
        </w:r>
        <w:r w:rsidR="00F17A97" w:rsidRPr="0088274C">
          <w:t xml:space="preserve"> </w:t>
        </w:r>
      </w:ins>
      <w:commentRangeEnd w:id="25"/>
      <w:ins w:id="26" w:author="Maital Neta" w:date="2019-09-27T13:44:00Z">
        <w:r w:rsidR="00F17A97">
          <w:rPr>
            <w:rStyle w:val="CommentReference"/>
            <w:rFonts w:asciiTheme="minorHAnsi" w:hAnsiTheme="minorHAnsi"/>
          </w:rPr>
          <w:commentReference w:id="25"/>
        </w:r>
      </w:ins>
      <w:ins w:id="27" w:author="Maital Neta" w:date="2019-09-27T13:43:00Z">
        <w:r w:rsidR="00F17A97" w:rsidRPr="0088274C">
          <w:t>female)</w:t>
        </w:r>
      </w:ins>
      <w:del w:id="28" w:author="Maital Neta" w:date="2019-09-27T13:43:00Z">
        <w:r w:rsidDel="00F17A97">
          <w:delText>in the final sample for analysis</w:delText>
        </w:r>
      </w:del>
      <w:del w:id="29" w:author="Maital Neta" w:date="2019-09-27T13:44:00Z">
        <w:r w:rsidDel="00F17A97">
          <w:delText>. The mean age of the remaining sample was 18.82 (1.19), a majority of participants were female (82.00%)</w:delText>
        </w:r>
      </w:del>
      <w:r>
        <w:t xml:space="preserve">, and all </w:t>
      </w:r>
      <w:del w:id="30" w:author="Maital Neta" w:date="2019-09-27T13:44:00Z">
        <w:r w:rsidDel="00F17A97">
          <w:delText xml:space="preserve">were </w:delText>
        </w:r>
      </w:del>
      <w:ins w:id="31" w:author="Maital Neta" w:date="2019-09-27T13:44:00Z">
        <w:r w:rsidR="00F17A97">
          <w:t>identified as</w:t>
        </w:r>
        <w:r w:rsidR="00F17A97">
          <w:t xml:space="preserve"> </w:t>
        </w:r>
      </w:ins>
      <w:del w:id="32" w:author="Maital Neta" w:date="2019-09-27T13:44:00Z">
        <w:r w:rsidDel="00F17A97">
          <w:delText>white</w:delText>
        </w:r>
      </w:del>
      <w:ins w:id="33" w:author="Maital Neta" w:date="2019-09-27T13:44:00Z">
        <w:r w:rsidR="00F17A97">
          <w:t>W</w:t>
        </w:r>
        <w:r w:rsidR="00F17A97">
          <w:t>hite</w:t>
        </w:r>
      </w:ins>
      <w:r>
        <w:t>/</w:t>
      </w:r>
      <w:del w:id="34" w:author="Maital Neta" w:date="2019-09-27T13:44:00Z">
        <w:r w:rsidDel="00F17A97">
          <w:delText xml:space="preserve">caucasian </w:delText>
        </w:r>
      </w:del>
      <w:ins w:id="35" w:author="Maital Neta" w:date="2019-09-27T13:44:00Z">
        <w:r w:rsidR="00F17A97">
          <w:t>C</w:t>
        </w:r>
        <w:r w:rsidR="00F17A97">
          <w:t xml:space="preserve">aucasian </w:t>
        </w:r>
      </w:ins>
      <w:r>
        <w:t xml:space="preserve">without </w:t>
      </w:r>
      <w:del w:id="36" w:author="Maital Neta" w:date="2019-09-27T13:44:00Z">
        <w:r w:rsidDel="00F17A97">
          <w:delText>hispanic</w:delText>
        </w:r>
      </w:del>
      <w:ins w:id="37" w:author="Maital Neta" w:date="2019-09-27T13:44:00Z">
        <w:r w:rsidR="00F17A97">
          <w:t>H</w:t>
        </w:r>
        <w:r w:rsidR="00F17A97">
          <w:t>ispanic</w:t>
        </w:r>
      </w:ins>
      <w:r>
        <w:t>/Latinx ethnicity</w:t>
      </w:r>
      <w:ins w:id="38" w:author="Maital Neta"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39" w:name="material"/>
      <w:r>
        <w:t>Material</w:t>
      </w:r>
      <w:bookmarkEnd w:id="39"/>
    </w:p>
    <w:p w14:paraId="698AFB59" w14:textId="77777777" w:rsidR="00E75F14" w:rsidRDefault="00C95E64">
      <w:pPr>
        <w:pStyle w:val="Heading3"/>
        <w:framePr w:wrap="around"/>
      </w:pPr>
      <w:bookmarkStart w:id="40" w:name="stimuli"/>
      <w:r>
        <w:t>Stimuli</w:t>
      </w:r>
      <w:bookmarkEnd w:id="40"/>
    </w:p>
    <w:p w14:paraId="13D969F7" w14:textId="77777777" w:rsidR="00E75F14" w:rsidRDefault="00C95E64">
      <w:pPr>
        <w:pStyle w:val="FirstParagraph"/>
      </w:pPr>
      <w:r>
        <w:t xml:space="preserve">The stimuli included faces from the NimStim (Tottenham et al., 2009) and Karolinska Directed Emotional Faces (Lundqvist, Flykt, &amp; Öhman,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negative, and 144 neutral) were selected for the image matrices. The positive and negative images did not differ </w:t>
      </w:r>
      <w:del w:id="41" w:author="Maital Neta" w:date="2019-09-27T13:46:00Z">
        <w:r w:rsidDel="00F17A97">
          <w:delText xml:space="preserve">on </w:delText>
        </w:r>
      </w:del>
      <w:ins w:id="42" w:author="Maital Neta" w:date="2019-09-27T13:46:00Z">
        <w:r w:rsidR="00F17A97">
          <w:t>i</w:t>
        </w:r>
        <w:r w:rsidR="00F17A97">
          <w:t xml:space="preserve">n </w:t>
        </w:r>
      </w:ins>
      <w:r>
        <w:t xml:space="preserve">arousal (Z = -0.23, p = 0.82). </w:t>
      </w:r>
      <w:commentRangeStart w:id="43"/>
      <w:r>
        <w:t>The scenes were organized into low (two images) and high (six images) cognitive load of either neutral or emotional (equal number of positive and negative) images (Figure 1).</w:t>
      </w:r>
      <w:commentRangeEnd w:id="43"/>
      <w:r w:rsidR="00F17A97">
        <w:rPr>
          <w:rStyle w:val="CommentReference"/>
          <w:rFonts w:asciiTheme="minorHAnsi" w:hAnsiTheme="minorHAnsi"/>
        </w:rPr>
        <w:commentReference w:id="43"/>
      </w:r>
    </w:p>
    <w:p w14:paraId="16C2DA09" w14:textId="77777777" w:rsidR="00E75F14" w:rsidRDefault="00C95E64">
      <w:pPr>
        <w:pStyle w:val="Heading2"/>
      </w:pPr>
      <w:bookmarkStart w:id="44" w:name="procedure"/>
      <w:r>
        <w:lastRenderedPageBreak/>
        <w:t>Procedure</w:t>
      </w:r>
      <w:bookmarkEnd w:id="44"/>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Ambady, 2010) and participants responded with a mouse to indicate the appropriate response for the face ratings (i.e., “POSITIVE” or “NEGATIVE”) </w:t>
      </w:r>
      <w:commentRangeStart w:id="45"/>
      <w:r>
        <w:t xml:space="preserve">and the memory probe (i.e., “YES” or “NO”). </w:t>
      </w:r>
      <w:commentRangeEnd w:id="45"/>
      <w:r w:rsidR="000613DA">
        <w:rPr>
          <w:rStyle w:val="CommentReference"/>
          <w:rFonts w:asciiTheme="minorHAnsi" w:hAnsiTheme="minorHAnsi"/>
        </w:rPr>
        <w:commentReference w:id="45"/>
      </w:r>
      <w:r>
        <w:t>The trials were self-initiated; that is, the participant clicked a “start” 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rated the face by clicking on either the positive or negative response option. After the face rating, a single image probe appeared (5000 ms), and participants indicated whether or not the image probe was present in the previous image matrix.</w:t>
      </w:r>
    </w:p>
    <w:p w14:paraId="67F794A8" w14:textId="77777777" w:rsidR="00E75F14" w:rsidRDefault="00C95E64">
      <w:pPr>
        <w:pStyle w:val="Heading2"/>
      </w:pPr>
      <w:bookmarkStart w:id="46" w:name="data-analysis"/>
      <w:r>
        <w:t>Data analysis</w:t>
      </w:r>
      <w:bookmarkEnd w:id="46"/>
    </w:p>
    <w:p w14:paraId="200EDAC2" w14:textId="77777777" w:rsidR="00E75F14" w:rsidRDefault="00C95E64">
      <w:pPr>
        <w:pStyle w:val="FirstParagraph"/>
      </w:pPr>
      <w:r>
        <w:t xml:space="preserve">We used R (Version 3.6.0; </w:t>
      </w:r>
      <w:r>
        <w:rPr>
          <w:b/>
        </w:rPr>
        <w:t>???</w:t>
      </w:r>
      <w:r>
        <w:t xml:space="preserve">) and the R-packages * }dplyr* [@ }R-dplyr], </w:t>
      </w:r>
      <w:r>
        <w:rPr>
          <w:i/>
        </w:rPr>
        <w:t>BayesFactor</w:t>
      </w:r>
      <w:r>
        <w:t xml:space="preserve"> (Version 0.9.12.4.2; </w:t>
      </w:r>
      <w:r>
        <w:rPr>
          <w:b/>
        </w:rPr>
        <w:t>???</w:t>
      </w:r>
      <w:r>
        <w:t xml:space="preserve">), </w:t>
      </w:r>
      <w:r>
        <w:rPr>
          <w:i/>
        </w:rPr>
        <w:t>broom</w:t>
      </w:r>
      <w:r>
        <w:t xml:space="preserve"> (Version 0.5.2; </w:t>
      </w:r>
      <w:r>
        <w:rPr>
          <w:b/>
        </w:rPr>
        <w:t>???</w:t>
      </w:r>
      <w:r>
        <w:t xml:space="preserve">), </w:t>
      </w:r>
      <w:r>
        <w:rPr>
          <w:i/>
        </w:rPr>
        <w:t>circlize</w:t>
      </w:r>
      <w:r>
        <w:t xml:space="preserve"> (Version 0.4.6; </w:t>
      </w:r>
      <w:r>
        <w:rPr>
          <w:b/>
        </w:rPr>
        <w:t>???</w:t>
      </w:r>
      <w:r>
        <w:t xml:space="preserve">), </w:t>
      </w:r>
      <w:r>
        <w:rPr>
          <w:i/>
        </w:rPr>
        <w:t>coda</w:t>
      </w:r>
      <w:r>
        <w:t xml:space="preserve"> (Version 0.19.2; </w:t>
      </w:r>
      <w:r>
        <w:rPr>
          <w:b/>
        </w:rPr>
        <w:t>???</w:t>
      </w:r>
      <w:r>
        <w:t xml:space="preserve">), </w:t>
      </w:r>
      <w:r>
        <w:rPr>
          <w:i/>
        </w:rPr>
        <w:t>cstab</w:t>
      </w:r>
      <w:r>
        <w:t xml:space="preserve"> (Version 0.2.2; </w:t>
      </w:r>
      <w:r>
        <w:rPr>
          <w:b/>
        </w:rPr>
        <w:t>???</w:t>
      </w:r>
      <w:r>
        <w:t xml:space="preserve">), </w:t>
      </w:r>
      <w:r>
        <w:rPr>
          <w:i/>
        </w:rPr>
        <w:t>diptest</w:t>
      </w:r>
      <w:r>
        <w:t xml:space="preserve"> (Version 0.75.7; </w:t>
      </w:r>
      <w:r>
        <w:rPr>
          <w:b/>
        </w:rPr>
        <w:t>???</w:t>
      </w:r>
      <w:r>
        <w:t xml:space="preserve">), </w:t>
      </w:r>
      <w:r>
        <w:rPr>
          <w:i/>
        </w:rPr>
        <w:t>dotCall64</w:t>
      </w:r>
      <w:r>
        <w:t xml:space="preserve"> </w:t>
      </w:r>
      <w:r>
        <w:lastRenderedPageBreak/>
        <w:t xml:space="preserve">(Version 1.0.0; </w:t>
      </w:r>
      <w:r>
        <w:rPr>
          <w:b/>
        </w:rPr>
        <w:t>???</w:t>
      </w:r>
      <w:r>
        <w:t xml:space="preserve">; </w:t>
      </w:r>
      <w:r>
        <w:rPr>
          <w:b/>
        </w:rPr>
        <w:t>???</w:t>
      </w:r>
      <w:r>
        <w:t xml:space="preserve">), </w:t>
      </w:r>
      <w:r>
        <w:rPr>
          <w:i/>
        </w:rPr>
        <w:t>fastcluster</w:t>
      </w:r>
      <w:r>
        <w:t xml:space="preserve"> (Version 1.1.25; </w:t>
      </w:r>
      <w:r>
        <w:rPr>
          <w:b/>
        </w:rPr>
        <w:t>???</w:t>
      </w:r>
      <w:r>
        <w:t xml:space="preserve">), </w:t>
      </w:r>
      <w:r>
        <w:rPr>
          <w:i/>
        </w:rPr>
        <w:t>fields</w:t>
      </w:r>
      <w:r>
        <w:t xml:space="preserve"> (Version 9.8.3; </w:t>
      </w:r>
      <w:r>
        <w:rPr>
          <w:b/>
        </w:rPr>
        <w:t>???</w:t>
      </w:r>
      <w:r>
        <w:t xml:space="preserve">), </w:t>
      </w:r>
      <w:r>
        <w:rPr>
          <w:i/>
        </w:rPr>
        <w:t>forcats</w:t>
      </w:r>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r>
        <w:rPr>
          <w:i/>
        </w:rPr>
        <w:t>magrittr</w:t>
      </w:r>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r>
        <w:rPr>
          <w:i/>
        </w:rPr>
        <w:t>openxlsx</w:t>
      </w:r>
      <w:r>
        <w:t xml:space="preserve"> (Version 4.1.0; </w:t>
      </w:r>
      <w:r>
        <w:rPr>
          <w:b/>
        </w:rPr>
        <w:t>???</w:t>
      </w:r>
      <w:r>
        <w:t xml:space="preserve">), </w:t>
      </w:r>
      <w:r>
        <w:rPr>
          <w:i/>
        </w:rPr>
        <w:t>papaja</w:t>
      </w:r>
      <w:r>
        <w:t xml:space="preserve"> (Version 0.1.0.9842; </w:t>
      </w:r>
      <w:r>
        <w:rPr>
          <w:b/>
        </w:rPr>
        <w:t>???</w:t>
      </w:r>
      <w:r>
        <w:t xml:space="preserve">), </w:t>
      </w:r>
      <w:r>
        <w:rPr>
          <w:i/>
        </w:rPr>
        <w:t>plyr</w:t>
      </w:r>
      <w:r>
        <w:t xml:space="preserve"> (Version 1.8.4; @ }R-dplyr; </w:t>
      </w:r>
      <w:r>
        <w:rPr>
          <w:b/>
        </w:rPr>
        <w:t>???</w:t>
      </w:r>
      <w:r>
        <w:t xml:space="preserve">), </w:t>
      </w:r>
      <w:r>
        <w:rPr>
          <w:i/>
        </w:rPr>
        <w:t>pracma</w:t>
      </w:r>
      <w:r>
        <w:t xml:space="preserve"> (Version 2.2.5; </w:t>
      </w:r>
      <w:r>
        <w:rPr>
          <w:b/>
        </w:rPr>
        <w:t>???</w:t>
      </w:r>
      <w:r>
        <w:t xml:space="preserve">), </w:t>
      </w:r>
      <w:r>
        <w:rPr>
          <w:i/>
        </w:rPr>
        <w:t>processx</w:t>
      </w:r>
      <w:r>
        <w:t xml:space="preserve"> (Version 3.3.1; </w:t>
      </w:r>
      <w:r>
        <w:rPr>
          <w:b/>
        </w:rPr>
        <w:t>???</w:t>
      </w:r>
      <w:r>
        <w:t xml:space="preserve">), </w:t>
      </w:r>
      <w:r>
        <w:rPr>
          <w:i/>
        </w:rPr>
        <w:t>psych</w:t>
      </w:r>
      <w:r>
        <w:t xml:space="preserve"> (Version 1.8.12; </w:t>
      </w:r>
      <w:r>
        <w:rPr>
          <w:b/>
        </w:rPr>
        <w:t>???</w:t>
      </w:r>
      <w:r>
        <w:t xml:space="preserve">), </w:t>
      </w:r>
      <w:r>
        <w:rPr>
          <w:i/>
        </w:rPr>
        <w:t>purrr</w:t>
      </w:r>
      <w:r>
        <w:t xml:space="preserve"> (Version 0.3.2; </w:t>
      </w:r>
      <w:r>
        <w:rPr>
          <w:b/>
        </w:rPr>
        <w:t>???</w:t>
      </w:r>
      <w:r>
        <w:t xml:space="preserve">), </w:t>
      </w:r>
      <w:r>
        <w:rPr>
          <w:i/>
        </w:rPr>
        <w:t>RColorBrewer</w:t>
      </w:r>
      <w:r>
        <w:t xml:space="preserve"> (Version 1.1.2; </w:t>
      </w:r>
      <w:r>
        <w:rPr>
          <w:b/>
        </w:rPr>
        <w:t>???</w:t>
      </w:r>
      <w:r>
        <w:t xml:space="preserve">), </w:t>
      </w:r>
      <w:r>
        <w:rPr>
          <w:i/>
        </w:rPr>
        <w:t>Rcpp</w:t>
      </w:r>
      <w:r>
        <w:t xml:space="preserve"> (Version 1.0.1; </w:t>
      </w:r>
      <w:r>
        <w:rPr>
          <w:b/>
        </w:rPr>
        <w:t>???</w:t>
      </w:r>
      <w:r>
        <w:t xml:space="preserve">; </w:t>
      </w:r>
      <w:r>
        <w:rPr>
          <w:b/>
        </w:rPr>
        <w:t>???</w:t>
      </w:r>
      <w:r>
        <w:t xml:space="preserve">), </w:t>
      </w:r>
      <w:r>
        <w:rPr>
          <w:i/>
        </w:rPr>
        <w:t>readbulk</w:t>
      </w:r>
      <w:r>
        <w:t xml:space="preserve"> (Version 1.1.2; </w:t>
      </w:r>
      <w:r>
        <w:rPr>
          <w:b/>
        </w:rPr>
        <w:t>???</w:t>
      </w:r>
      <w:r>
        <w:t xml:space="preserve">), </w:t>
      </w:r>
      <w:r>
        <w:rPr>
          <w:i/>
        </w:rPr>
        <w:t>readr</w:t>
      </w:r>
      <w:r>
        <w:t xml:space="preserve"> (Version 1.3.1; </w:t>
      </w:r>
      <w:r>
        <w:rPr>
          <w:b/>
        </w:rPr>
        <w:t>???</w:t>
      </w:r>
      <w:r>
        <w:t xml:space="preserve">), </w:t>
      </w:r>
      <w:r>
        <w:rPr>
          <w:i/>
        </w:rPr>
        <w:t>readxl</w:t>
      </w:r>
      <w:r>
        <w:t xml:space="preserve"> (Version 1.3.1; </w:t>
      </w:r>
      <w:r>
        <w:rPr>
          <w:b/>
        </w:rPr>
        <w:t>???</w:t>
      </w:r>
      <w:r>
        <w:t xml:space="preserve">), </w:t>
      </w:r>
      <w:r>
        <w:rPr>
          <w:i/>
        </w:rPr>
        <w:t>Rmisc</w:t>
      </w:r>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r>
        <w:rPr>
          <w:i/>
        </w:rPr>
        <w:t>stringr</w:t>
      </w:r>
      <w:r>
        <w:t xml:space="preserve"> (Version 1.4.0; </w:t>
      </w:r>
      <w:r>
        <w:rPr>
          <w:b/>
        </w:rPr>
        <w:t>???</w:t>
      </w:r>
      <w:r>
        <w:t xml:space="preserve">), </w:t>
      </w:r>
      <w:r>
        <w:rPr>
          <w:i/>
        </w:rPr>
        <w:t>tibble</w:t>
      </w:r>
      <w:r>
        <w:t xml:space="preserve"> (Version 2.1.3; </w:t>
      </w:r>
      <w:r>
        <w:rPr>
          <w:b/>
        </w:rPr>
        <w:t>???</w:t>
      </w:r>
      <w:r>
        <w:t xml:space="preserve">), </w:t>
      </w:r>
      <w:r>
        <w:rPr>
          <w:i/>
        </w:rPr>
        <w:t>tidyr</w:t>
      </w:r>
      <w:r>
        <w:t xml:space="preserve"> (Version 0.8.3.9000; </w:t>
      </w:r>
      <w:r>
        <w:rPr>
          <w:b/>
        </w:rPr>
        <w:t>???</w:t>
      </w:r>
      <w:r>
        <w:t xml:space="preserve">), </w:t>
      </w:r>
      <w:r>
        <w:rPr>
          <w:i/>
        </w:rPr>
        <w:t>tidyverse</w:t>
      </w:r>
      <w:r>
        <w:t xml:space="preserve"> (Version 1.2.1; </w:t>
      </w:r>
      <w:r>
        <w:rPr>
          <w:b/>
        </w:rPr>
        <w:t>???</w:t>
      </w:r>
      <w:r>
        <w:t xml:space="preserve">), and </w:t>
      </w:r>
      <w:r>
        <w:rPr>
          <w:i/>
        </w:rPr>
        <w:t>yarrr</w:t>
      </w:r>
      <w:r>
        <w:t xml:space="preserve"> (Version 0.1.5; </w:t>
      </w:r>
      <w:r>
        <w:rPr>
          <w:b/>
        </w:rPr>
        <w:t>???</w:t>
      </w:r>
      <w:r>
        <w:t>) for all our analyses. Data preprocessing was completed in R using the mousetrap package (</w:t>
      </w:r>
      <w:r>
        <w:rPr>
          <w:b/>
        </w:rPr>
        <w:t>???</w:t>
      </w:r>
      <w:r>
        <w:t xml:space="preserve">). First, percent negative ratings were calculated for happy, angry, and surprised faces across all trial types, as well as a percent correct score for the memory probe trials. </w:t>
      </w:r>
      <w:commentRangeStart w:id="47"/>
      <w:r>
        <w:t>After, trials were screened for RT outliers.</w:t>
      </w:r>
      <w:commentRangeEnd w:id="47"/>
      <w:r w:rsidR="000613DA">
        <w:rPr>
          <w:rStyle w:val="CommentReference"/>
          <w:rFonts w:asciiTheme="minorHAnsi" w:hAnsiTheme="minorHAnsi"/>
        </w:rPr>
        <w:commentReference w:id="47"/>
      </w:r>
      <w:r>
        <w:t xml:space="preserve"> Any trials that were greater than three standard deviations from the mean were removed from the analyses. Additionally, we removed the preceding face rating trial for any incorrect memory probe trials, as these trials can be considered a manipulation failure.</w:t>
      </w:r>
    </w:p>
    <w:p w14:paraId="74EB0343" w14:textId="15251084" w:rsidR="00E75F14" w:rsidRDefault="000613DA">
      <w:pPr>
        <w:pStyle w:val="BodyText"/>
      </w:pPr>
      <w:ins w:id="48" w:author="Maital Neta" w:date="2019-09-27T13:53:00Z">
        <w:r>
          <w:t xml:space="preserve">For the main test of our hypothesis, </w:t>
        </w:r>
      </w:ins>
      <w:ins w:id="49" w:author="Maital Neta" w:date="2019-09-27T13:54:00Z">
        <w:r>
          <w:t>w</w:t>
        </w:r>
      </w:ins>
      <w:moveToRangeStart w:id="50" w:author="Maital Neta" w:date="2019-09-27T13:53:00Z" w:name="move20484834"/>
      <w:moveTo w:id="51" w:author="Maital Neta" w:date="2019-09-27T13:53:00Z">
        <w:del w:id="52" w:author="Maital Neta" w:date="2019-09-27T13:54:00Z">
          <w:r w:rsidDel="000613DA">
            <w:delText>W</w:delText>
          </w:r>
        </w:del>
        <w:r>
          <w:t xml:space="preserve">e tested for differences in valence bias among the different working memory load conditions. </w:t>
        </w:r>
      </w:moveTo>
      <w:moveToRangeEnd w:id="50"/>
      <w:r w:rsidR="00C95E64">
        <w:t xml:space="preserve">Prior to completing the analyses, all data were assessed for normality using Shapiro-Wilks tests. </w:t>
      </w:r>
      <w:moveToRangeStart w:id="53" w:author="Maital Neta" w:date="2019-09-27T13:52:00Z" w:name="move20484751"/>
      <w:moveTo w:id="54" w:author="Maital Neta" w:date="2019-09-27T13:52:00Z">
        <w:r>
          <w:t xml:space="preserve">The results of all four tests were highly significant (p’s &lt; .001), so non-parametric tests were used for data analysis. </w:t>
        </w:r>
      </w:moveTo>
      <w:moveFromRangeStart w:id="55" w:author="Maital Neta" w:date="2019-09-27T13:53:00Z" w:name="move20484834"/>
      <w:moveToRangeEnd w:id="53"/>
      <w:moveFrom w:id="56" w:author="Maital Neta" w:date="2019-09-27T13:53:00Z">
        <w:r w:rsidR="00C95E64" w:rsidDel="000613DA">
          <w:t xml:space="preserve">We tested for differences in valence bias among the different working memory load conditions. </w:t>
        </w:r>
      </w:moveFrom>
      <w:moveFromRangeEnd w:id="55"/>
      <w:r w:rsidR="00C95E64">
        <w:t xml:space="preserve">Friedman’s test was used to assess overall differences and pairwise comparisons were completed using Wilcoxon signed rank tests using Bonferroni correction. Next, </w:t>
      </w:r>
      <w:ins w:id="57" w:author="Maital Neta" w:date="2019-09-27T14:01:00Z">
        <w:r>
          <w:t xml:space="preserve">given a normal distribution, </w:t>
        </w:r>
      </w:ins>
      <w:r w:rsidR="00C95E64">
        <w:t xml:space="preserve">we tested for </w:t>
      </w:r>
      <w:r w:rsidR="00C95E64">
        <w:lastRenderedPageBreak/>
        <w:t xml:space="preserve">differences among maximum deviations in each working memory load condition using a </w:t>
      </w:r>
      <w:del w:id="58" w:author="Maital Neta" w:date="2019-09-27T14:02:00Z">
        <w:r w:rsidR="00C95E64" w:rsidDel="000613DA">
          <w:delText xml:space="preserve">load </w:delText>
        </w:r>
      </w:del>
      <w:ins w:id="59" w:author="Maital Neta" w:date="2019-09-27T14:02:00Z">
        <w:r>
          <w:t>L</w:t>
        </w:r>
        <w:r>
          <w:t xml:space="preserve">oad </w:t>
        </w:r>
      </w:ins>
      <w:r w:rsidR="00C95E64">
        <w:t xml:space="preserve">(low, high) X </w:t>
      </w:r>
      <w:del w:id="60" w:author="Maital Neta" w:date="2019-09-27T14:02:00Z">
        <w:r w:rsidR="00C95E64" w:rsidDel="000613DA">
          <w:delText xml:space="preserve">domain </w:delText>
        </w:r>
      </w:del>
      <w:proofErr w:type="spellStart"/>
      <w:ins w:id="61" w:author="Maital Neta" w:date="2019-09-27T14:02:00Z">
        <w:r>
          <w:t>D</w:t>
        </w:r>
        <w:r>
          <w:t>omain</w:t>
        </w:r>
        <w:proofErr w:type="spellEnd"/>
        <w:r>
          <w:t xml:space="preserve"> </w:t>
        </w:r>
      </w:ins>
      <w:r w:rsidR="00C95E64">
        <w:t>(emotional, neutral) repeated-measures ANOVA.</w:t>
      </w:r>
      <w:ins w:id="62" w:author="Maital Neta" w:date="2019-09-27T14:00:00Z">
        <w:r w:rsidRPr="000613DA">
          <w:t xml:space="preserve"> </w:t>
        </w:r>
      </w:ins>
      <w:moveToRangeStart w:id="63" w:author="Maital Neta" w:date="2019-09-27T14:00:00Z" w:name="move20485237"/>
      <w:moveTo w:id="64" w:author="Maital Neta" w:date="2019-09-27T14:00:00Z">
        <w:del w:id="65" w:author="Maital Neta" w:date="2019-09-27T14:00:00Z">
          <w:r w:rsidDel="000613DA">
            <w:delText>While</w:delText>
          </w:r>
        </w:del>
        <w:del w:id="66" w:author="Maital Neta" w:date="2019-09-27T14:01:00Z">
          <w:r w:rsidDel="000613DA">
            <w:delText xml:space="preserve"> one of the conditions</w:delText>
          </w:r>
        </w:del>
        <w:del w:id="67" w:author="Maital Neta" w:date="2019-09-27T14:00:00Z">
          <w:r w:rsidDel="000613DA">
            <w:delText>,</w:delText>
          </w:r>
        </w:del>
        <w:del w:id="68" w:author="Maital Neta" w:date="2019-09-27T14:01:00Z">
          <w:r w:rsidDel="000613DA">
            <w:delText xml:space="preserve"> </w:delText>
          </w:r>
        </w:del>
        <w:del w:id="69" w:author="Maital Neta" w:date="2019-09-27T14:00:00Z">
          <w:r w:rsidDel="000613DA">
            <w:delText xml:space="preserve">low emotional MD, </w:delText>
          </w:r>
        </w:del>
        <w:del w:id="70" w:author="Maital Neta" w:date="2019-09-27T14:01:00Z">
          <w:r w:rsidDel="000613DA">
            <w:delText>was not normally distributed (p = .024), all other conditions were normally distributed and repeated-measures ANOVA was used to analyze the MDs across conditions.</w:delText>
          </w:r>
        </w:del>
      </w:moveTo>
      <w:moveToRangeEnd w:id="63"/>
    </w:p>
    <w:p w14:paraId="76E929C8" w14:textId="77777777" w:rsidR="00E75F14" w:rsidRDefault="00C95E64">
      <w:pPr>
        <w:pStyle w:val="Heading1"/>
      </w:pPr>
      <w:bookmarkStart w:id="71" w:name="results"/>
      <w:r>
        <w:t>Results</w:t>
      </w:r>
      <w:bookmarkEnd w:id="71"/>
    </w:p>
    <w:p w14:paraId="69F4D504" w14:textId="77777777" w:rsidR="00E75F14" w:rsidRDefault="00C95E64">
      <w:pPr>
        <w:pStyle w:val="Heading2"/>
      </w:pPr>
      <w:bookmarkStart w:id="72" w:name="subjective-ratings"/>
      <w:r>
        <w:t>Subjective ratings</w:t>
      </w:r>
      <w:bookmarkEnd w:id="72"/>
    </w:p>
    <w:p w14:paraId="709CE1ED" w14:textId="0D04C364" w:rsidR="00E75F14" w:rsidRDefault="00C95E64">
      <w:pPr>
        <w:pStyle w:val="FirstParagraph"/>
      </w:pPr>
      <w:del w:id="73" w:author="Maital Neta" w:date="2019-09-27T13:52:00Z">
        <w:r w:rsidDel="000613DA">
          <w:delText xml:space="preserve">Distributions of ratings were first tested for normality using Shapiro-Wilk’s test. </w:delText>
        </w:r>
      </w:del>
      <w:moveFromRangeStart w:id="74" w:author="Maital Neta" w:date="2019-09-27T13:52:00Z" w:name="move20484751"/>
      <w:moveFrom w:id="75" w:author="Maital Neta" w:date="2019-09-27T13:52:00Z">
        <w:r w:rsidDel="000613DA">
          <w:t xml:space="preserve">The results of all four tests were highly significant (p’s &lt; .001), so non-parametric tests were used for data analysis. </w:t>
        </w:r>
      </w:moveFrom>
      <w:moveFromRangeEnd w:id="74"/>
      <w:r>
        <w:t xml:space="preserve">Friedman’s test results showed significantly different rank-order distributions across the conditions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t>
      </w:r>
      <w:ins w:id="76" w:author="Maital Neta" w:date="2019-09-27T13:55:00Z">
        <w:r w:rsidR="000613DA">
          <w:t xml:space="preserve"> neutral</w:t>
        </w:r>
      </w:ins>
      <w:commentRangeStart w:id="77"/>
      <w:r>
        <w:t>, Z = 3.27, p = .001,</w:t>
      </w:r>
      <w:commentRangeEnd w:id="77"/>
      <w:r w:rsidR="000613DA">
        <w:rPr>
          <w:rStyle w:val="CommentReference"/>
          <w:rFonts w:asciiTheme="minorHAnsi" w:hAnsiTheme="minorHAnsi"/>
        </w:rPr>
        <w:commentReference w:id="77"/>
      </w:r>
      <w:r>
        <w:t xml:space="preserve"> </w:t>
      </w:r>
      <w:del w:id="78" w:author="Maital Neta" w:date="2019-09-27T13:55:00Z">
        <w:r w:rsidDel="000613DA">
          <w:delText xml:space="preserve">neutral </w:delText>
        </w:r>
      </w:del>
      <w:r>
        <w:t>and high</w:t>
      </w:r>
      <w:ins w:id="79" w:author="Maital Neta" w:date="2019-09-27T13:55:00Z">
        <w:r w:rsidR="000613DA">
          <w:t xml:space="preserve"> neutral loads</w:t>
        </w:r>
      </w:ins>
      <w:r>
        <w:t>, Z = 3.67, p &lt; .001</w:t>
      </w:r>
      <w:del w:id="80" w:author="Maital Neta" w:date="2019-09-27T13:56:00Z">
        <w:r w:rsidDel="000613DA">
          <w:delText>, neutral loads</w:delText>
        </w:r>
      </w:del>
      <w:r>
        <w:t xml:space="preserve">. </w:t>
      </w:r>
      <w:del w:id="81" w:author="Maital Neta" w:date="2019-09-27T13:56:00Z">
        <w:r w:rsidDel="000613DA">
          <w:delText xml:space="preserve">The same was true for </w:delText>
        </w:r>
      </w:del>
      <w:ins w:id="82" w:author="Maital Neta" w:date="2019-09-27T13:56:00Z">
        <w:r w:rsidR="000613DA">
          <w:t xml:space="preserve">Similarly, </w:t>
        </w:r>
      </w:ins>
      <w:r>
        <w:t xml:space="preserve">high emotional load ratings </w:t>
      </w:r>
      <w:ins w:id="83" w:author="Maital Neta" w:date="2019-09-27T13:56:00Z">
        <w:r w:rsidR="000613DA">
          <w:t xml:space="preserve">were also significantly more negative than </w:t>
        </w:r>
      </w:ins>
      <w:del w:id="84" w:author="Maital Neta" w:date="2019-09-27T13:56:00Z">
        <w:r w:rsidDel="000613DA">
          <w:delText xml:space="preserve">and </w:delText>
        </w:r>
      </w:del>
      <w:r>
        <w:t>low</w:t>
      </w:r>
      <w:ins w:id="85" w:author="Maital Neta" w:date="2019-09-27T13:56:00Z">
        <w:r w:rsidR="000613DA">
          <w:t xml:space="preserve"> neutral</w:t>
        </w:r>
      </w:ins>
      <w:r>
        <w:t>, Z = 4.55, p &lt; .001, and high</w:t>
      </w:r>
      <w:ins w:id="86" w:author="Maital Neta" w:date="2019-09-27T13:56:00Z">
        <w:r w:rsidR="000613DA">
          <w:t xml:space="preserve"> neutral loads</w:t>
        </w:r>
      </w:ins>
      <w:r>
        <w:t>, Z = 3.81, p &lt; .001</w:t>
      </w:r>
      <w:del w:id="87" w:author="Maital Neta" w:date="2019-09-27T13:56:00Z">
        <w:r w:rsidDel="000613DA">
          <w:delText>, neutral loads</w:delText>
        </w:r>
      </w:del>
      <w:r>
        <w:t xml:space="preserve">. However, there was no </w:t>
      </w:r>
      <w:ins w:id="88" w:author="Maital Neta" w:date="2019-09-27T13:57:00Z">
        <w:r w:rsidR="000613DA">
          <w:t>significant difference between low emotional and high emotional load (</w:t>
        </w:r>
        <w:r w:rsidR="000613DA">
          <w:t>Z = -1.35, p = .176</w:t>
        </w:r>
        <w:r w:rsidR="000613DA">
          <w:t xml:space="preserve">) or </w:t>
        </w:r>
        <w:r w:rsidR="000613DA">
          <w:lastRenderedPageBreak/>
          <w:t>between low neutral and high neutral load (</w:t>
        </w:r>
      </w:ins>
      <w:ins w:id="89" w:author="Maital Neta" w:date="2019-09-27T13:58:00Z">
        <w:r w:rsidR="000613DA">
          <w:t>Z = -0.06, p = .95</w:t>
        </w:r>
        <w:commentRangeStart w:id="90"/>
        <w:r w:rsidR="000613DA">
          <w:t>4</w:t>
        </w:r>
      </w:ins>
      <w:ins w:id="91" w:author="Maital Neta" w:date="2019-09-27T13:57:00Z">
        <w:r w:rsidR="000613DA">
          <w:t>)</w:t>
        </w:r>
      </w:ins>
      <w:del w:id="92" w:author="Maital Neta" w:date="2019-09-27T13:57:00Z">
        <w:r w:rsidDel="000613DA">
          <w:delText>effect of load</w:delText>
        </w:r>
      </w:del>
      <w:del w:id="93" w:author="Maital Neta" w:date="2019-09-27T13:58:00Z">
        <w:r w:rsidDel="000613DA">
          <w:delText xml:space="preserve">. That is, the comparisons between low and high load ratings for both emotional, </w:delText>
        </w:r>
      </w:del>
      <w:del w:id="94" w:author="Maital Neta" w:date="2019-09-27T13:57:00Z">
        <w:r w:rsidDel="000613DA">
          <w:delText>Z = -1.35, p = .176</w:delText>
        </w:r>
      </w:del>
      <w:del w:id="95" w:author="Maital Neta" w:date="2019-09-27T13:58:00Z">
        <w:r w:rsidDel="000613DA">
          <w:delText>, and neutral, Z = -0.06, p = .954, load ratings were not significantly different</w:delText>
        </w:r>
      </w:del>
      <w:r>
        <w:t>.</w:t>
      </w:r>
      <w:ins w:id="96" w:author="Maital Neta" w:date="2019-09-27T13:58:00Z">
        <w:r w:rsidR="000613DA">
          <w:t xml:space="preserve"> </w:t>
        </w:r>
      </w:ins>
      <w:commentRangeEnd w:id="90"/>
      <w:ins w:id="97" w:author="Maital Neta" w:date="2019-09-27T13:59:00Z">
        <w:r w:rsidR="000613DA">
          <w:rPr>
            <w:rStyle w:val="CommentReference"/>
            <w:rFonts w:asciiTheme="minorHAnsi" w:hAnsiTheme="minorHAnsi"/>
          </w:rPr>
          <w:commentReference w:id="90"/>
        </w:r>
      </w:ins>
      <w:del w:id="98" w:author="Maital Neta" w:date="2019-09-27T13:58:00Z">
        <w:r w:rsidDel="000613DA">
          <w:rPr>
            <w:rStyle w:val="FootnoteReference"/>
          </w:rPr>
          <w:footnoteReference w:id="2"/>
        </w:r>
        <w:r w:rsidDel="000613DA">
          <w:delText xml:space="preserve">  </w:delText>
        </w:r>
      </w:del>
      <w:r>
        <w:rPr>
          <w:noProof/>
        </w:rPr>
        <w:drawing>
          <wp:inline distT="0" distB="0" distL="0" distR="0" wp14:anchorId="46A3C10C" wp14:editId="1331C42D">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4D943B61" w14:textId="5533A3E3" w:rsidR="00E75F14" w:rsidRDefault="00C95E64">
      <w:pPr>
        <w:pStyle w:val="BodyText"/>
      </w:pPr>
      <w:r>
        <w:t xml:space="preserve">Next, we assessed differences in </w:t>
      </w:r>
      <w:ins w:id="101" w:author="Maital Neta" w:date="2019-09-27T13:59:00Z">
        <w:r w:rsidR="000613DA">
          <w:t xml:space="preserve">absolute </w:t>
        </w:r>
      </w:ins>
      <w:r>
        <w:t xml:space="preserve">maximum </w:t>
      </w:r>
      <w:del w:id="102" w:author="Maital Neta" w:date="2019-09-27T13:59:00Z">
        <w:r w:rsidDel="000613DA">
          <w:delText xml:space="preserve">absolute </w:delText>
        </w:r>
      </w:del>
      <w:r>
        <w:t xml:space="preserve">deviation (MD) across the working memory trial conditions. </w:t>
      </w:r>
      <w:moveFromRangeStart w:id="103" w:author="Maital Neta" w:date="2019-09-27T14:00:00Z" w:name="move20485237"/>
      <w:moveFrom w:id="104" w:author="Maital Neta" w:date="2019-09-27T14:00:00Z">
        <w:r w:rsidDel="000613DA">
          <w:t xml:space="preserve">While one of the conditions, low emotional MD, was not normally distributed (p = .024), all other conditions were normally distributed and repeated-measures ANOVA was used to analyze the MDs across conditions. </w:t>
        </w:r>
      </w:moveFrom>
      <w:moveFromRangeEnd w:id="103"/>
      <w:r>
        <w:t xml:space="preserve">There was a significant effect of </w:t>
      </w:r>
      <w:del w:id="105" w:author="Maital Neta" w:date="2019-09-27T14:02:00Z">
        <w:r w:rsidDel="000613DA">
          <w:delText>load</w:delText>
        </w:r>
      </w:del>
      <w:ins w:id="106" w:author="Maital Neta" w:date="2019-09-27T14:02:00Z">
        <w:r w:rsidR="000613DA">
          <w:t>L</w:t>
        </w:r>
        <w:r w:rsidR="000613DA">
          <w:t>oad</w:t>
        </w:r>
      </w:ins>
      <w:r>
        <w:t xml:space="preserve">, </w:t>
      </w:r>
      <w:proofErr w:type="gramStart"/>
      <w:r>
        <w:t>F(</w:t>
      </w:r>
      <w:proofErr w:type="gramEnd"/>
      <w:r>
        <w:t>1.00,196.00) = 5.51, p = .020, such that MD</w:t>
      </w:r>
      <w:ins w:id="107" w:author="Maital Neta" w:date="2019-09-27T14:02:00Z">
        <w:r w:rsidR="000613DA">
          <w:t xml:space="preserve"> was larger on trials with a high load compared to those with a low load</w:t>
        </w:r>
      </w:ins>
      <w:del w:id="108" w:author="Maital Neta" w:date="2019-09-27T14:02:00Z">
        <w:r w:rsidDel="000613DA">
          <w:delText xml:space="preserve">s under high load were larger than </w:delText>
        </w:r>
      </w:del>
      <w:del w:id="109" w:author="Maital Neta" w:date="2019-09-27T14:01:00Z">
        <w:r w:rsidDel="000613DA">
          <w:delText xml:space="preserve">trials </w:delText>
        </w:r>
      </w:del>
      <w:del w:id="110" w:author="Maital Neta" w:date="2019-09-27T14:02:00Z">
        <w:r w:rsidDel="000613DA">
          <w:delText>with low load</w:delText>
        </w:r>
      </w:del>
      <w:r>
        <w:t xml:space="preserve">. There was no significant effect of </w:t>
      </w:r>
      <w:del w:id="111" w:author="Maital Neta" w:date="2019-09-27T14:02:00Z">
        <w:r w:rsidDel="000613DA">
          <w:delText xml:space="preserve">domain </w:delText>
        </w:r>
      </w:del>
      <w:ins w:id="112" w:author="Maital Neta" w:date="2019-09-27T14:02:00Z">
        <w:r w:rsidR="000613DA">
          <w:t>D</w:t>
        </w:r>
        <w:r w:rsidR="000613DA">
          <w:t xml:space="preserve">omain </w:t>
        </w:r>
        <w:r w:rsidR="000613DA">
          <w:t>(emotional versus neutra</w:t>
        </w:r>
      </w:ins>
      <w:ins w:id="113" w:author="Maital Neta" w:date="2019-09-27T14:03:00Z">
        <w:r w:rsidR="000613DA">
          <w:t xml:space="preserve">l </w:t>
        </w:r>
        <w:proofErr w:type="spellStart"/>
        <w:r w:rsidR="000613DA">
          <w:t xml:space="preserve">load) </w:t>
        </w:r>
      </w:ins>
      <w:proofErr w:type="spellEnd"/>
      <w:r>
        <w:t xml:space="preserve">on MDs, F(1.00 196.00) = 0.01, p </w:t>
      </w:r>
      <w:r>
        <w:lastRenderedPageBreak/>
        <w:t xml:space="preserve">= .912, nor </w:t>
      </w:r>
      <w:del w:id="114" w:author="Maital Neta" w:date="2019-09-27T14:03:00Z">
        <w:r w:rsidDel="000613DA">
          <w:delText>an interaction</w:delText>
        </w:r>
      </w:del>
      <w:ins w:id="115" w:author="Maital Neta" w:date="2019-09-27T14:03:00Z">
        <w:r w:rsidR="000613DA">
          <w:t>a significant</w:t>
        </w:r>
      </w:ins>
      <w:del w:id="116" w:author="Maital Neta" w:date="2019-09-27T14:03:00Z">
        <w:r w:rsidDel="000613DA">
          <w:delText xml:space="preserve"> of</w:delText>
        </w:r>
      </w:del>
      <w:r>
        <w:t xml:space="preserve"> </w:t>
      </w:r>
      <w:ins w:id="117" w:author="Maital Neta" w:date="2019-09-27T14:03:00Z">
        <w:r w:rsidR="000613DA">
          <w:t>L</w:t>
        </w:r>
      </w:ins>
      <w:del w:id="118" w:author="Maital Neta" w:date="2019-09-27T14:03:00Z">
        <w:r w:rsidDel="000613DA">
          <w:delText>l</w:delText>
        </w:r>
      </w:del>
      <w:r>
        <w:t xml:space="preserve">oad </w:t>
      </w:r>
      <w:del w:id="119" w:author="Maital Neta" w:date="2019-09-27T14:03:00Z">
        <w:r w:rsidDel="000613DA">
          <w:delText xml:space="preserve">by </w:delText>
        </w:r>
      </w:del>
      <w:ins w:id="120" w:author="Maital Neta" w:date="2019-09-27T14:03:00Z">
        <w:r w:rsidR="000613DA">
          <w:t>x</w:t>
        </w:r>
        <w:r w:rsidR="000613DA">
          <w:t xml:space="preserve"> </w:t>
        </w:r>
        <w:r w:rsidR="000613DA">
          <w:t>D</w:t>
        </w:r>
      </w:ins>
      <w:del w:id="121" w:author="Maital Neta" w:date="2019-09-27T14:03:00Z">
        <w:r w:rsidDel="000613DA">
          <w:delText>d</w:delText>
        </w:r>
      </w:del>
      <w:r>
        <w:t>omain</w:t>
      </w:r>
      <w:ins w:id="122" w:author="Maital Neta" w:date="2019-09-27T14:03:00Z">
        <w:r w:rsidR="000613DA">
          <w:t xml:space="preserve"> interaction</w:t>
        </w:r>
      </w:ins>
      <w:bookmarkStart w:id="123" w:name="_GoBack"/>
      <w:bookmarkEnd w:id="123"/>
      <w:r>
        <w:t xml:space="preserve">, F(1.00 196.00) = 0.00, p = .960. </w:t>
      </w:r>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4AB6E2DC" w14:textId="77777777" w:rsidR="00E75F14" w:rsidRDefault="00C95E64">
      <w:pPr>
        <w:pStyle w:val="Heading1"/>
      </w:pPr>
      <w:bookmarkStart w:id="124" w:name="references"/>
      <w:r>
        <w:t>References</w:t>
      </w:r>
      <w:bookmarkEnd w:id="124"/>
    </w:p>
    <w:p w14:paraId="6529FDF7" w14:textId="77777777" w:rsidR="00E75F14" w:rsidRDefault="00C95E64">
      <w:pPr>
        <w:pStyle w:val="FirstParagraph"/>
      </w:pPr>
      <w:bookmarkStart w:id="125" w:name="ref-baddeley_working_1986"/>
      <w:bookmarkStart w:id="126"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127" w:name="ref-brown_cortisol_2017"/>
      <w:bookmarkEnd w:id="125"/>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128" w:name="ref-burnham_components_2014"/>
      <w:bookmarkEnd w:id="127"/>
      <w:r>
        <w:lastRenderedPageBreak/>
        <w:t xml:space="preserve">Burnham, B. R., Sabia, M., &amp; Langan,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129" w:name="ref-egner_dissociable_2008"/>
      <w:bookmarkEnd w:id="128"/>
      <w:r>
        <w:t xml:space="preserve">Egner, T., Etkin, A., Gale, S., &amp; Hirsch, J. (2008). Dissociable neural systems resolve conflict from emotional versus nonemotional distracters. </w:t>
      </w:r>
      <w:r>
        <w:rPr>
          <w:i/>
        </w:rPr>
        <w:t>Cerebral Cortex (New York, N.Y.: 1991)</w:t>
      </w:r>
      <w:r>
        <w:t xml:space="preserve">, </w:t>
      </w:r>
      <w:r>
        <w:rPr>
          <w:i/>
        </w:rPr>
        <w:t>18</w:t>
      </w:r>
      <w:r>
        <w:t>(6), 1475–1484. doi:</w:t>
      </w:r>
      <w:hyperlink r:id="rId15">
        <w:r>
          <w:rPr>
            <w:rStyle w:val="Hyperlink"/>
          </w:rPr>
          <w:t>10.1093/cercor/bhm179</w:t>
        </w:r>
      </w:hyperlink>
    </w:p>
    <w:p w14:paraId="01F5AC91" w14:textId="77777777" w:rsidR="00E75F14" w:rsidRDefault="00C95E64">
      <w:pPr>
        <w:pStyle w:val="BodyText"/>
      </w:pPr>
      <w:bookmarkStart w:id="130" w:name="ref-freeman_mousetracker:_2010"/>
      <w:bookmarkEnd w:id="129"/>
      <w:r>
        <w:t xml:space="preserve">Freeman, J. B., &amp; Ambady,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131" w:name="ref-gerin_role_2006"/>
      <w:bookmarkEnd w:id="130"/>
      <w:r>
        <w:t xml:space="preserve">Gerin, W., Davidson, K. W., Christenfeld,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132" w:name="ref-hodsoll_attentional_2011"/>
      <w:bookmarkEnd w:id="131"/>
      <w:r>
        <w:t xml:space="preserve">Hodsoll, S., Viding, E., &amp; Lavie,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133" w:name="ref-hofmann_executive_2012"/>
      <w:bookmarkEnd w:id="132"/>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134" w:name="ref-kensinger_effect_2003"/>
      <w:bookmarkEnd w:id="133"/>
      <w:r>
        <w:t xml:space="preserve">Kensinger, E. A., &amp; Corkin, S. (2003). Effect of negative emotional content on working memory and long-term memory. </w:t>
      </w:r>
      <w:r>
        <w:rPr>
          <w:i/>
        </w:rPr>
        <w:t>Emotion</w:t>
      </w:r>
      <w:r>
        <w:t>, 378–393.</w:t>
      </w:r>
    </w:p>
    <w:p w14:paraId="1E474EED" w14:textId="77777777" w:rsidR="00E75F14" w:rsidRDefault="00C95E64">
      <w:pPr>
        <w:pStyle w:val="BodyText"/>
      </w:pPr>
      <w:bookmarkStart w:id="135" w:name="ref-lang_international_2008"/>
      <w:bookmarkEnd w:id="134"/>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136" w:name="ref-lavie_load_2004"/>
      <w:bookmarkEnd w:id="135"/>
      <w:r>
        <w:lastRenderedPageBreak/>
        <w:t xml:space="preserve">Lavie, N., Hirst, A., Fockert,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137" w:name="ref-lundqvist_karolinska_1998"/>
      <w:bookmarkEnd w:id="136"/>
      <w:r>
        <w:t>Lundqvist, D., Flykt, A., &amp; Öhman, A. (1998). The karolinska directed emotional faces—KDEF (CD ROM)., Stockholm: Karolinska Institute, Departmentof Clinical Neuroscience, PsychologySection.</w:t>
      </w:r>
    </w:p>
    <w:p w14:paraId="5A9CD951" w14:textId="77777777" w:rsidR="00E75F14" w:rsidRDefault="00C95E64">
      <w:pPr>
        <w:pStyle w:val="BodyText"/>
      </w:pPr>
      <w:bookmarkStart w:id="138" w:name="ref-mathews_cognitive_2005"/>
      <w:bookmarkEnd w:id="137"/>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139" w:name="ref-mattek_differential_2016"/>
      <w:bookmarkEnd w:id="138"/>
      <w:r>
        <w:t xml:space="preserve">Mattek,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140" w:name="ref-neta_through_2018"/>
      <w:bookmarkEnd w:id="139"/>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141" w:name="ref-neta_neural_2013"/>
      <w:bookmarkEnd w:id="140"/>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142" w:name="ref-neta_corrugator_2009"/>
      <w:bookmarkEnd w:id="141"/>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143" w:name="ref-neta_dont_2016"/>
      <w:bookmarkEnd w:id="142"/>
      <w:r>
        <w:lastRenderedPageBreak/>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144" w:name="ref-neta_its_2018"/>
      <w:bookmarkEnd w:id="143"/>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145" w:name="ref-neta_all_2017"/>
      <w:bookmarkEnd w:id="144"/>
      <w:r>
        <w:t xml:space="preserve">Neta, M., Tong, T. T., Rosen, M. L., Enersen,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146" w:name="ref-neta_primacy_2010"/>
      <w:bookmarkEnd w:id="145"/>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147" w:name="ref-petro_individual_2018"/>
      <w:bookmarkEnd w:id="146"/>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148" w:name="ref-piech_attentional_2011"/>
      <w:bookmarkEnd w:id="147"/>
      <w:r>
        <w:t xml:space="preserve">Piech, R. M., McHugo, M., Smith, S. D., Dukic, M. S., Van Der Meer, J., Abou-Khalil, B., … Zald, D. H. (2011). Attentional capture by emotional stimuli is preserved in patients with amygdala lesions. </w:t>
      </w:r>
      <w:r>
        <w:rPr>
          <w:i/>
        </w:rPr>
        <w:t>Neuropsychologia</w:t>
      </w:r>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149" w:name="ref-schmeichel_working_2008"/>
      <w:bookmarkEnd w:id="148"/>
      <w:r>
        <w:lastRenderedPageBreak/>
        <w:t xml:space="preserve">Schmeichel, B. J., Volokhov, R. N., &amp; Demaree,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150" w:name="ref-shaw_dieting_2004"/>
      <w:bookmarkEnd w:id="149"/>
      <w:r>
        <w:t xml:space="preserve">Shaw, J., &amp; Tiggemann,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151" w:name="ref-stroop_studies_1935"/>
      <w:bookmarkEnd w:id="150"/>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152" w:name="ref-tottenham_nimstim_2009"/>
      <w:bookmarkEnd w:id="151"/>
      <w:r>
        <w:t xml:space="preserve">Tottenham, N., Tanaka, J. W., Leon, A. C., McCarry, T., Nurse, M., Hare, T. A., … Nelson, C. (2009). The NimStim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153" w:name="ref-van_dillen_tuning_2009"/>
      <w:bookmarkEnd w:id="152"/>
      <w:r>
        <w:t xml:space="preserve">Van Dillen, L. F., Heslenfeld, D. J., &amp; Koole, S. L. (2009). Tuning down the emotional brain: An fMRI study of the effects of cognitive load on the processing of affective images. </w:t>
      </w:r>
      <w:r>
        <w:rPr>
          <w:i/>
        </w:rPr>
        <w:t>NeuroImage</w:t>
      </w:r>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154" w:name="ref-whalen_emotional_2006"/>
      <w:bookmarkEnd w:id="153"/>
      <w:r>
        <w:t xml:space="preserve">Whalen, P. J., Bush, G., Shin, L. M., &amp; Rauch, S. L. (2006). The emotional counting stroop: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155" w:name="ref-yang_positive_2013"/>
      <w:bookmarkEnd w:id="154"/>
      <w:r>
        <w:t xml:space="preserve">Yang, H., Yang, S., &amp; Isen,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126"/>
      <w:bookmarkEnd w:id="155"/>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ital Neta" w:date="2019-09-27T13:32:00Z" w:initials="MN">
    <w:p w14:paraId="572F58C9" w14:textId="77777777" w:rsidR="00F17A97" w:rsidRDefault="00F17A97">
      <w:pPr>
        <w:pStyle w:val="CommentText"/>
      </w:pPr>
      <w:r>
        <w:rPr>
          <w:rStyle w:val="CommentReference"/>
        </w:rPr>
        <w:annotationRef/>
      </w:r>
      <w:r>
        <w:t>This doesn’t seem to match the outline we had… Mine says:</w:t>
      </w:r>
    </w:p>
    <w:p w14:paraId="4E6DEAB7" w14:textId="77777777" w:rsidR="00F17A97" w:rsidRDefault="00F17A97" w:rsidP="00F17A97">
      <w:pPr>
        <w:pStyle w:val="CommentText"/>
        <w:numPr>
          <w:ilvl w:val="0"/>
          <w:numId w:val="14"/>
        </w:numPr>
      </w:pPr>
      <w:r>
        <w:t xml:space="preserve">Facial expressions and </w:t>
      </w:r>
      <w:proofErr w:type="spellStart"/>
      <w:r>
        <w:t>indiv</w:t>
      </w:r>
      <w:proofErr w:type="spellEnd"/>
      <w:r>
        <w:t xml:space="preserve"> difference (what </w:t>
      </w:r>
      <w:proofErr w:type="gramStart"/>
      <w:r>
        <w:t>is</w:t>
      </w:r>
      <w:proofErr w:type="gramEnd"/>
      <w:r>
        <w:t xml:space="preserve"> valence bias?) </w:t>
      </w:r>
    </w:p>
    <w:p w14:paraId="69D24432" w14:textId="77777777" w:rsidR="00F17A97" w:rsidRDefault="00F17A97" w:rsidP="00F17A97">
      <w:pPr>
        <w:pStyle w:val="CommentText"/>
        <w:numPr>
          <w:ilvl w:val="0"/>
          <w:numId w:val="14"/>
        </w:numPr>
      </w:pPr>
      <w:r>
        <w:t xml:space="preserve">Initial negativity and regulation hypothesis (what </w:t>
      </w:r>
      <w:proofErr w:type="gramStart"/>
      <w:r>
        <w:t>contributes</w:t>
      </w:r>
      <w:proofErr w:type="gramEnd"/>
      <w:r>
        <w:t xml:space="preserve"> to a positive or negative bias?)</w:t>
      </w:r>
    </w:p>
    <w:p w14:paraId="428F2A93" w14:textId="77777777" w:rsidR="00F17A97" w:rsidRDefault="00F17A97" w:rsidP="00F17A97">
      <w:pPr>
        <w:pStyle w:val="CommentText"/>
        <w:numPr>
          <w:ilvl w:val="0"/>
          <w:numId w:val="14"/>
        </w:numPr>
      </w:pPr>
      <w:r>
        <w:t>Cognitive loads/task interference (could WM load affect bias?)</w:t>
      </w:r>
    </w:p>
    <w:p w14:paraId="09611F46" w14:textId="77777777" w:rsidR="00F17A97" w:rsidRDefault="00F17A97" w:rsidP="00F17A97">
      <w:pPr>
        <w:pStyle w:val="CommentText"/>
        <w:numPr>
          <w:ilvl w:val="0"/>
          <w:numId w:val="14"/>
        </w:numPr>
      </w:pPr>
      <w:r>
        <w:t>Domain-specific interference</w:t>
      </w:r>
    </w:p>
  </w:comment>
  <w:comment w:id="4" w:author="Maital Neta" w:date="2019-09-27T13:33:00Z" w:initials="MN">
    <w:p w14:paraId="6DF97A0C" w14:textId="77777777" w:rsidR="00F17A97" w:rsidRDefault="00F17A97">
      <w:pPr>
        <w:pStyle w:val="CommentText"/>
      </w:pPr>
      <w:r>
        <w:rPr>
          <w:rStyle w:val="CommentReference"/>
        </w:rPr>
        <w:annotationRef/>
      </w:r>
      <w:r>
        <w:t>This strikes me as a sentence that comes AFTER a paragraph about the interaction of WM and affect (all the extensive research you’re saying exists).</w:t>
      </w:r>
    </w:p>
  </w:comment>
  <w:comment w:id="5" w:author="Maital Neta" w:date="2019-09-27T13:36:00Z" w:initials="MN">
    <w:p w14:paraId="16CC125A" w14:textId="77777777" w:rsidR="00F17A97" w:rsidRDefault="00F17A97">
      <w:pPr>
        <w:pStyle w:val="CommentText"/>
      </w:pPr>
      <w:r>
        <w:rPr>
          <w:rStyle w:val="CommentReference"/>
        </w:rPr>
        <w:annotationRef/>
      </w:r>
      <w:r>
        <w:t>Not exactly sure where this came from and how it fits the main story here. Is this story about WM and how it is emotion regulation? Or is this story about how a positive valence bias relies on emotion regulation (and we’re testing that theory by manipulating WM). Take a step back from the literature and the sentence structure and all those details and write down in lay language:</w:t>
      </w:r>
    </w:p>
    <w:p w14:paraId="2DE8C111" w14:textId="77777777" w:rsidR="00F17A97" w:rsidRDefault="00F17A97">
      <w:pPr>
        <w:pStyle w:val="CommentText"/>
      </w:pPr>
      <w:r>
        <w:t>What is the point of this study?</w:t>
      </w:r>
    </w:p>
    <w:p w14:paraId="55436FC2" w14:textId="77777777" w:rsidR="00F17A97" w:rsidRDefault="00F17A97">
      <w:pPr>
        <w:pStyle w:val="CommentText"/>
      </w:pPr>
      <w:r>
        <w:t>What am I contributing the literature?</w:t>
      </w:r>
    </w:p>
    <w:p w14:paraId="1723435D" w14:textId="77777777" w:rsidR="00F17A97" w:rsidRDefault="00F17A97">
      <w:pPr>
        <w:pStyle w:val="CommentText"/>
      </w:pPr>
      <w:r>
        <w:t>What previous work helped me get to this point?</w:t>
      </w:r>
    </w:p>
    <w:p w14:paraId="3EDC111D" w14:textId="77777777" w:rsidR="00F17A97" w:rsidRDefault="00F17A97">
      <w:pPr>
        <w:pStyle w:val="CommentText"/>
      </w:pPr>
    </w:p>
    <w:p w14:paraId="1B896692" w14:textId="77777777" w:rsidR="00F17A97" w:rsidRDefault="00F17A97">
      <w:pPr>
        <w:pStyle w:val="CommentText"/>
      </w:pPr>
      <w:r>
        <w:t>Then build that into an outline or even bullet points that you want to hit in this section.</w:t>
      </w:r>
    </w:p>
    <w:p w14:paraId="0130AB23" w14:textId="77777777" w:rsidR="00F17A97" w:rsidRDefault="00F17A97">
      <w:pPr>
        <w:pStyle w:val="CommentText"/>
      </w:pPr>
    </w:p>
    <w:p w14:paraId="432204C1" w14:textId="77777777" w:rsidR="00F17A97" w:rsidRDefault="00F17A97">
      <w:pPr>
        <w:pStyle w:val="CommentText"/>
      </w:pPr>
      <w:r>
        <w:t xml:space="preserve">THEN write. </w:t>
      </w:r>
    </w:p>
  </w:comment>
  <w:comment w:id="25" w:author="Maital Neta" w:date="2019-09-27T13:44:00Z" w:initials="MN">
    <w:p w14:paraId="0B1D2BF2" w14:textId="77777777" w:rsidR="00F17A97" w:rsidRDefault="00F17A97">
      <w:pPr>
        <w:pStyle w:val="CommentText"/>
      </w:pPr>
      <w:r>
        <w:rPr>
          <w:rStyle w:val="CommentReference"/>
        </w:rPr>
        <w:annotationRef/>
      </w:r>
      <w:r>
        <w:t>I would put this in number, not percent.</w:t>
      </w:r>
    </w:p>
  </w:comment>
  <w:comment w:id="43" w:author="Maital Neta" w:date="2019-09-27T13:46:00Z" w:initials="MN">
    <w:p w14:paraId="792B9AF5" w14:textId="77777777" w:rsidR="00F17A97" w:rsidRDefault="00F17A97">
      <w:pPr>
        <w:pStyle w:val="CommentText"/>
      </w:pPr>
      <w:r>
        <w:rPr>
          <w:rStyle w:val="CommentReference"/>
        </w:rPr>
        <w:annotationRef/>
      </w:r>
      <w:r>
        <w:t>This sounds more like details on the procedure?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 xml:space="preserve">First participants completed the valence bias task in which they rated faces as </w:t>
      </w:r>
      <w:proofErr w:type="spellStart"/>
      <w:r>
        <w:t>pos</w:t>
      </w:r>
      <w:proofErr w:type="spellEnd"/>
      <w:r>
        <w:t xml:space="preserve"> or neg. Face stimuli were taken from…</w:t>
      </w:r>
    </w:p>
    <w:p w14:paraId="1678B0CC" w14:textId="77777777" w:rsidR="00F17A97" w:rsidRDefault="00F17A97">
      <w:pPr>
        <w:pStyle w:val="CommentText"/>
      </w:pPr>
      <w:r>
        <w:t>But this can be done a number of different ways, so up to you.</w:t>
      </w:r>
    </w:p>
  </w:comment>
  <w:comment w:id="45" w:author="Maital Neta"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47" w:author="Maital Neta"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77" w:author="Maital Neta" w:date="2019-09-27T13:55:00Z" w:initials="MN">
    <w:p w14:paraId="21010A34" w14:textId="37B4EFB6" w:rsidR="000613DA" w:rsidRDefault="000613DA">
      <w:pPr>
        <w:pStyle w:val="CommentText"/>
      </w:pPr>
      <w:r>
        <w:rPr>
          <w:rStyle w:val="CommentReference"/>
        </w:rPr>
        <w:annotationRef/>
      </w:r>
      <w:r>
        <w:t>I prefer stats in parentheses.</w:t>
      </w:r>
    </w:p>
  </w:comment>
  <w:comment w:id="90" w:author="Maital Neta"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611F46" w15:done="0"/>
  <w15:commentEx w15:paraId="6DF97A0C" w15:done="0"/>
  <w15:commentEx w15:paraId="432204C1" w15:done="0"/>
  <w15:commentEx w15:paraId="0B1D2BF2" w15:done="0"/>
  <w15:commentEx w15:paraId="1678B0CC" w15:done="0"/>
  <w15:commentEx w15:paraId="43555764" w15:done="0"/>
  <w15:commentEx w15:paraId="7D4E3DC6" w15:done="0"/>
  <w15:commentEx w15:paraId="21010A34" w15:done="0"/>
  <w15:commentEx w15:paraId="0AC87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611F46" w16cid:durableId="21388DEB"/>
  <w16cid:commentId w16cid:paraId="6DF97A0C" w16cid:durableId="21388E47"/>
  <w16cid:commentId w16cid:paraId="432204C1" w16cid:durableId="21388EF7"/>
  <w16cid:commentId w16cid:paraId="0B1D2BF2" w16cid:durableId="213890AB"/>
  <w16cid:commentId w16cid:paraId="1678B0CC" w16cid:durableId="21389132"/>
  <w16cid:commentId w16cid:paraId="43555764" w16cid:durableId="213891BE"/>
  <w16cid:commentId w16cid:paraId="7D4E3DC6" w16cid:durableId="21389229"/>
  <w16cid:commentId w16cid:paraId="21010A34" w16cid:durableId="21389364"/>
  <w16cid:commentId w16cid:paraId="0AC87CFE" w16cid:durableId="21389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F0828" w14:textId="77777777" w:rsidR="00121BEA" w:rsidRDefault="00121BEA">
      <w:pPr>
        <w:spacing w:after="0"/>
      </w:pPr>
      <w:r>
        <w:separator/>
      </w:r>
    </w:p>
  </w:endnote>
  <w:endnote w:type="continuationSeparator" w:id="0">
    <w:p w14:paraId="5DCBA49A" w14:textId="77777777" w:rsidR="00121BEA" w:rsidRDefault="00121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BB863" w14:textId="77777777" w:rsidR="00121BEA" w:rsidRDefault="00121BEA">
      <w:r>
        <w:separator/>
      </w:r>
    </w:p>
  </w:footnote>
  <w:footnote w:type="continuationSeparator" w:id="0">
    <w:p w14:paraId="0EACF258" w14:textId="77777777" w:rsidR="00121BEA" w:rsidRDefault="00121BEA">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99" w:author="Maital Neta" w:date="2019-09-27T13:58:00Z"/>
        </w:rPr>
      </w:pPr>
      <w:del w:id="100" w:author="Maital Neta"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3DA"/>
    <w:rsid w:val="00121BEA"/>
    <w:rsid w:val="002E471A"/>
    <w:rsid w:val="004E29B3"/>
    <w:rsid w:val="00590D07"/>
    <w:rsid w:val="00784D58"/>
    <w:rsid w:val="008D6863"/>
    <w:rsid w:val="00B139E5"/>
    <w:rsid w:val="00B86B75"/>
    <w:rsid w:val="00BC48D5"/>
    <w:rsid w:val="00C36279"/>
    <w:rsid w:val="00C95E64"/>
    <w:rsid w:val="00E315A3"/>
    <w:rsid w:val="00E75F14"/>
    <w:rsid w:val="00F17A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3947</Words>
  <Characters>22500</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Maital Neta</cp:lastModifiedBy>
  <cp:revision>4</cp:revision>
  <dcterms:created xsi:type="dcterms:W3CDTF">2019-09-27T18:31:00Z</dcterms:created>
  <dcterms:modified xsi:type="dcterms:W3CDTF">2019-09-27T19:03:00Z</dcterms:modified>
</cp:coreProperties>
</file>