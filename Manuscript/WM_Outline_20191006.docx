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46BD" w14:textId="77777777" w:rsidR="00895170" w:rsidRDefault="00895170" w:rsidP="00895170">
      <w:pPr>
        <w:ind w:firstLine="0"/>
        <w:rPr>
          <w:b/>
          <w:caps/>
          <w:color w:val="000000"/>
          <w:kern w:val="32"/>
        </w:rPr>
      </w:pPr>
      <w:r w:rsidRPr="00895170">
        <w:rPr>
          <w:b/>
          <w:caps/>
          <w:color w:val="000000"/>
          <w:kern w:val="32"/>
        </w:rPr>
        <w:t>Domain-specific working memory loads selectively increase negative interpertations of surprised facial expressions</w:t>
      </w:r>
    </w:p>
    <w:p w14:paraId="66F2D28A" w14:textId="232EF074" w:rsidR="00C96C22" w:rsidRDefault="00895170" w:rsidP="00C96C22">
      <w:pPr>
        <w:rPr>
          <w:rFonts w:cs="Arial"/>
          <w:szCs w:val="24"/>
        </w:rPr>
      </w:pPr>
      <w:r>
        <w:rPr>
          <w:szCs w:val="24"/>
        </w:rPr>
        <w:t xml:space="preserve">Nicholas Harp, </w:t>
      </w:r>
      <w:r w:rsidR="00C96C22" w:rsidRPr="003D2C33">
        <w:rPr>
          <w:szCs w:val="24"/>
        </w:rPr>
        <w:t>Maital Neta</w:t>
      </w:r>
    </w:p>
    <w:p w14:paraId="0C83E17C" w14:textId="77777777" w:rsidR="001617C2" w:rsidRPr="003D2C33" w:rsidRDefault="001617C2" w:rsidP="00C96C22">
      <w:pPr>
        <w:rPr>
          <w:szCs w:val="24"/>
        </w:rPr>
      </w:pPr>
    </w:p>
    <w:p w14:paraId="13931169" w14:textId="089AE3DE" w:rsidR="00BD3E90" w:rsidRDefault="0069665F" w:rsidP="00BD3E90">
      <w:pPr>
        <w:pStyle w:val="Heading1"/>
        <w:rPr>
          <w:rFonts w:cs="Arial"/>
          <w:szCs w:val="24"/>
        </w:rPr>
      </w:pPr>
      <w:r w:rsidRPr="00F76216">
        <w:rPr>
          <w:rFonts w:cs="Arial"/>
          <w:szCs w:val="24"/>
        </w:rPr>
        <w:t>intro</w:t>
      </w:r>
    </w:p>
    <w:p w14:paraId="2C0FDDBF" w14:textId="13A04CE3" w:rsidR="00A83F9E" w:rsidRDefault="00C92B21" w:rsidP="00A83F9E">
      <w:pPr>
        <w:pStyle w:val="Heading2"/>
        <w:rPr>
          <w:highlight w:val="green"/>
        </w:rPr>
      </w:pPr>
      <w:r w:rsidRPr="00BE197F">
        <w:rPr>
          <w:highlight w:val="green"/>
        </w:rPr>
        <w:t xml:space="preserve">Facial expressions and individual differences (what </w:t>
      </w:r>
      <w:proofErr w:type="gramStart"/>
      <w:r w:rsidRPr="00BE197F">
        <w:rPr>
          <w:highlight w:val="green"/>
        </w:rPr>
        <w:t>is</w:t>
      </w:r>
      <w:proofErr w:type="gramEnd"/>
      <w:r w:rsidRPr="00BE197F">
        <w:rPr>
          <w:highlight w:val="green"/>
        </w:rPr>
        <w:t xml:space="preserve"> valence bias?)</w:t>
      </w:r>
    </w:p>
    <w:p w14:paraId="07B24DCD" w14:textId="6414E72D" w:rsidR="00E61284" w:rsidRPr="00E61284" w:rsidRDefault="00E61284" w:rsidP="00210D4C">
      <w:pPr>
        <w:pStyle w:val="Heading3"/>
        <w:rPr>
          <w:highlight w:val="green"/>
        </w:rPr>
      </w:pPr>
      <w:r>
        <w:rPr>
          <w:highlight w:val="green"/>
        </w:rPr>
        <w:t>Facial expressions are an important social signal</w:t>
      </w:r>
    </w:p>
    <w:p w14:paraId="77BAB76F" w14:textId="036ECE14" w:rsidR="00A83F9E" w:rsidRDefault="00D92713" w:rsidP="00210D4C">
      <w:pPr>
        <w:pStyle w:val="Heading3"/>
        <w:rPr>
          <w:color w:val="000000"/>
          <w:highlight w:val="green"/>
        </w:rPr>
      </w:pPr>
      <w:r w:rsidRPr="00BE197F">
        <w:rPr>
          <w:color w:val="000000"/>
          <w:highlight w:val="green"/>
        </w:rPr>
        <w:t xml:space="preserve">Individuals differ </w:t>
      </w:r>
      <w:r w:rsidR="00E61284">
        <w:rPr>
          <w:color w:val="000000"/>
          <w:highlight w:val="green"/>
        </w:rPr>
        <w:t xml:space="preserve">(trait) </w:t>
      </w:r>
      <w:r w:rsidRPr="00BE197F">
        <w:rPr>
          <w:color w:val="000000"/>
          <w:highlight w:val="green"/>
        </w:rPr>
        <w:t xml:space="preserve">in their tendency to interpret ambiguous </w:t>
      </w:r>
      <w:r w:rsidR="00290F45" w:rsidRPr="00BE197F">
        <w:rPr>
          <w:color w:val="000000"/>
          <w:highlight w:val="green"/>
        </w:rPr>
        <w:t>images</w:t>
      </w:r>
      <w:r w:rsidRPr="00BE197F">
        <w:rPr>
          <w:color w:val="000000"/>
          <w:highlight w:val="green"/>
        </w:rPr>
        <w:t xml:space="preserve">, like a surprised </w:t>
      </w:r>
      <w:r w:rsidR="00C92B21" w:rsidRPr="00BE197F">
        <w:rPr>
          <w:color w:val="000000"/>
          <w:highlight w:val="green"/>
        </w:rPr>
        <w:t xml:space="preserve">face. </w:t>
      </w:r>
    </w:p>
    <w:p w14:paraId="2D60381E" w14:textId="38751A5E" w:rsidR="00B83EE7" w:rsidRDefault="00E61284" w:rsidP="00210D4C">
      <w:pPr>
        <w:pStyle w:val="Heading3"/>
        <w:rPr>
          <w:color w:val="000000"/>
          <w:highlight w:val="green"/>
        </w:rPr>
      </w:pPr>
      <w:r>
        <w:rPr>
          <w:color w:val="000000"/>
          <w:highlight w:val="green"/>
        </w:rPr>
        <w:t xml:space="preserve">Despite the bias, everyone seems to show an initial negativity </w:t>
      </w:r>
      <w:r w:rsidR="00210D4C">
        <w:rPr>
          <w:color w:val="000000"/>
          <w:highlight w:val="green"/>
        </w:rPr>
        <w:t xml:space="preserve">bias </w:t>
      </w:r>
      <w:r>
        <w:rPr>
          <w:color w:val="000000"/>
          <w:highlight w:val="green"/>
        </w:rPr>
        <w:t xml:space="preserve">– positivity </w:t>
      </w:r>
      <w:r w:rsidR="000056D4">
        <w:rPr>
          <w:color w:val="000000"/>
          <w:highlight w:val="green"/>
        </w:rPr>
        <w:t xml:space="preserve">is </w:t>
      </w:r>
      <w:r>
        <w:rPr>
          <w:color w:val="000000"/>
          <w:highlight w:val="green"/>
        </w:rPr>
        <w:t xml:space="preserve">associated with emotion </w:t>
      </w:r>
      <w:proofErr w:type="spellStart"/>
      <w:r>
        <w:rPr>
          <w:color w:val="000000"/>
          <w:highlight w:val="green"/>
        </w:rPr>
        <w:t>regulation</w:t>
      </w:r>
      <w:r w:rsidR="00570405">
        <w:rPr>
          <w:color w:val="000000"/>
          <w:highlight w:val="green"/>
        </w:rPr>
        <w:t>Behavioral</w:t>
      </w:r>
      <w:proofErr w:type="spellEnd"/>
      <w:r w:rsidR="00570405">
        <w:rPr>
          <w:color w:val="000000"/>
          <w:highlight w:val="green"/>
        </w:rPr>
        <w:t xml:space="preserve"> data support the initial negativity hypothesis</w:t>
      </w:r>
    </w:p>
    <w:p w14:paraId="3B62F4A4" w14:textId="254E2670" w:rsidR="00B1080A" w:rsidRDefault="00B83EE7" w:rsidP="00B83EE7">
      <w:pPr>
        <w:pStyle w:val="Heading4"/>
        <w:rPr>
          <w:color w:val="000000"/>
          <w:highlight w:val="green"/>
        </w:rPr>
      </w:pPr>
      <w:r>
        <w:rPr>
          <w:color w:val="000000"/>
          <w:highlight w:val="green"/>
        </w:rPr>
        <w:t xml:space="preserve">Faster RTs for negative interpretations (Neta &amp; Whalen 2009) </w:t>
      </w:r>
    </w:p>
    <w:p w14:paraId="42F3B416" w14:textId="3400DE6F" w:rsidR="00B1080A" w:rsidRDefault="00B83EE7" w:rsidP="00B83EE7">
      <w:pPr>
        <w:pStyle w:val="Heading4"/>
        <w:rPr>
          <w:color w:val="000000"/>
          <w:highlight w:val="green"/>
        </w:rPr>
      </w:pPr>
      <w:r>
        <w:rPr>
          <w:color w:val="000000"/>
          <w:highlight w:val="green"/>
        </w:rPr>
        <w:t xml:space="preserve">LSF </w:t>
      </w:r>
    </w:p>
    <w:p w14:paraId="7E26B0F9" w14:textId="4814043F" w:rsidR="00B83EE7" w:rsidRDefault="00B83EE7" w:rsidP="00B83EE7">
      <w:pPr>
        <w:pStyle w:val="Heading4"/>
        <w:rPr>
          <w:color w:val="000000"/>
          <w:highlight w:val="green"/>
        </w:rPr>
      </w:pPr>
      <w:r>
        <w:rPr>
          <w:color w:val="000000"/>
          <w:highlight w:val="green"/>
        </w:rPr>
        <w:t>Oddball</w:t>
      </w:r>
    </w:p>
    <w:p w14:paraId="2962DBC0" w14:textId="4113EF65" w:rsidR="00570405" w:rsidRDefault="00570405" w:rsidP="00570405">
      <w:pPr>
        <w:pStyle w:val="Heading3"/>
        <w:rPr>
          <w:color w:val="000000"/>
          <w:highlight w:val="green"/>
        </w:rPr>
      </w:pPr>
      <w:r>
        <w:rPr>
          <w:color w:val="000000"/>
          <w:highlight w:val="green"/>
        </w:rPr>
        <w:t>Brain data support the initial negativity hypothesis</w:t>
      </w:r>
    </w:p>
    <w:p w14:paraId="7AD30368" w14:textId="057BEBDA" w:rsidR="00AA5396" w:rsidRDefault="00AA5396" w:rsidP="00210D4C">
      <w:pPr>
        <w:pStyle w:val="Heading4"/>
        <w:rPr>
          <w:color w:val="000000"/>
          <w:highlight w:val="green"/>
        </w:rPr>
      </w:pPr>
      <w:proofErr w:type="spellStart"/>
      <w:r>
        <w:rPr>
          <w:color w:val="000000"/>
          <w:highlight w:val="green"/>
        </w:rPr>
        <w:t>Overriding</w:t>
      </w:r>
      <w:proofErr w:type="spellEnd"/>
      <w:r>
        <w:rPr>
          <w:color w:val="000000"/>
          <w:highlight w:val="green"/>
        </w:rPr>
        <w:t xml:space="preserve"> negativity </w:t>
      </w:r>
      <w:r w:rsidR="005123D9">
        <w:rPr>
          <w:color w:val="000000"/>
          <w:highlight w:val="green"/>
        </w:rPr>
        <w:t xml:space="preserve">relies on regulation of amygdala responses by frontal areas (i.e., </w:t>
      </w:r>
      <w:proofErr w:type="spellStart"/>
      <w:r w:rsidR="005123D9">
        <w:rPr>
          <w:color w:val="000000"/>
          <w:highlight w:val="green"/>
        </w:rPr>
        <w:t>vmPFC</w:t>
      </w:r>
      <w:proofErr w:type="spellEnd"/>
      <w:r w:rsidR="005123D9">
        <w:rPr>
          <w:color w:val="000000"/>
          <w:highlight w:val="green"/>
        </w:rPr>
        <w:t>) (Kim et al., 2003</w:t>
      </w:r>
      <w:r w:rsidR="00EA7310">
        <w:rPr>
          <w:color w:val="000000"/>
          <w:highlight w:val="green"/>
        </w:rPr>
        <w:t>; Petro et al., 2018/9</w:t>
      </w:r>
      <w:r w:rsidR="005123D9">
        <w:rPr>
          <w:color w:val="000000"/>
          <w:highlight w:val="green"/>
        </w:rPr>
        <w:t>)</w:t>
      </w:r>
    </w:p>
    <w:p w14:paraId="533FEA3B" w14:textId="64819466" w:rsidR="00895170" w:rsidRDefault="00C92B21" w:rsidP="00C92B21">
      <w:pPr>
        <w:pStyle w:val="Heading2"/>
        <w:rPr>
          <w:highlight w:val="green"/>
        </w:rPr>
      </w:pPr>
      <w:r w:rsidRPr="00BE197F">
        <w:rPr>
          <w:highlight w:val="green"/>
        </w:rPr>
        <w:t>Cognitive loads / task interference (could WM loads affect bias?)</w:t>
      </w:r>
    </w:p>
    <w:p w14:paraId="1E32BAA5" w14:textId="77777777" w:rsidR="00B1080A" w:rsidRDefault="00515FA3" w:rsidP="000056D4">
      <w:pPr>
        <w:pStyle w:val="Heading3"/>
        <w:rPr>
          <w:color w:val="000000"/>
          <w:highlight w:val="green"/>
        </w:rPr>
      </w:pPr>
      <w:r>
        <w:rPr>
          <w:color w:val="000000"/>
          <w:highlight w:val="green"/>
        </w:rPr>
        <w:t xml:space="preserve">In our daily lives, these resources are not </w:t>
      </w:r>
      <w:r w:rsidR="00B83EE7">
        <w:rPr>
          <w:color w:val="000000"/>
          <w:highlight w:val="green"/>
        </w:rPr>
        <w:t xml:space="preserve">always </w:t>
      </w:r>
      <w:r>
        <w:rPr>
          <w:color w:val="000000"/>
          <w:highlight w:val="green"/>
        </w:rPr>
        <w:t>availabl</w:t>
      </w:r>
      <w:r w:rsidR="00B1080A">
        <w:rPr>
          <w:color w:val="000000"/>
          <w:highlight w:val="green"/>
        </w:rPr>
        <w:t>e.</w:t>
      </w:r>
    </w:p>
    <w:p w14:paraId="780A859E" w14:textId="7C140B3C" w:rsidR="00515FA3" w:rsidRDefault="00B1080A" w:rsidP="00210D4C">
      <w:pPr>
        <w:pStyle w:val="Heading4"/>
        <w:rPr>
          <w:color w:val="000000"/>
          <w:highlight w:val="green"/>
        </w:rPr>
      </w:pPr>
      <w:r>
        <w:rPr>
          <w:color w:val="000000"/>
          <w:highlight w:val="green"/>
        </w:rPr>
        <w:t xml:space="preserve">We often encounter distractions in daily life. E.g., a phone notification, noises in the office, etc. </w:t>
      </w:r>
      <w:r w:rsidR="00515FA3">
        <w:rPr>
          <w:color w:val="000000"/>
          <w:highlight w:val="green"/>
        </w:rPr>
        <w:t xml:space="preserve"> </w:t>
      </w:r>
    </w:p>
    <w:p w14:paraId="5E3EA9D9" w14:textId="0DD00B52" w:rsidR="00210D4C" w:rsidRDefault="00210D4C" w:rsidP="00A03E00">
      <w:pPr>
        <w:pStyle w:val="Heading3"/>
        <w:rPr>
          <w:ins w:id="0" w:author="Nicholas Harp" w:date="2019-10-07T14:14:00Z"/>
          <w:color w:val="000000"/>
          <w:highlight w:val="green"/>
        </w:rPr>
      </w:pPr>
      <w:r>
        <w:rPr>
          <w:color w:val="000000"/>
          <w:highlight w:val="green"/>
        </w:rPr>
        <w:t>Active</w:t>
      </w:r>
      <w:r w:rsidR="00333E98">
        <w:rPr>
          <w:color w:val="000000"/>
          <w:highlight w:val="green"/>
        </w:rPr>
        <w:t xml:space="preserve"> WM </w:t>
      </w:r>
      <w:r>
        <w:rPr>
          <w:color w:val="000000"/>
          <w:highlight w:val="green"/>
        </w:rPr>
        <w:t>maintenance affects concurrent</w:t>
      </w:r>
      <w:r w:rsidR="00333E98">
        <w:rPr>
          <w:color w:val="000000"/>
          <w:highlight w:val="green"/>
        </w:rPr>
        <w:t xml:space="preserve"> processes</w:t>
      </w:r>
      <w:r>
        <w:rPr>
          <w:color w:val="000000"/>
          <w:highlight w:val="green"/>
        </w:rPr>
        <w:t>.</w:t>
      </w:r>
    </w:p>
    <w:p w14:paraId="014F04BC" w14:textId="3E91BA9E" w:rsidR="00210D4C" w:rsidRDefault="00210D4C" w:rsidP="00210D4C">
      <w:pPr>
        <w:pStyle w:val="Heading4"/>
        <w:rPr>
          <w:color w:val="000000"/>
          <w:highlight w:val="green"/>
        </w:rPr>
      </w:pPr>
      <w:r>
        <w:rPr>
          <w:color w:val="000000"/>
          <w:highlight w:val="green"/>
        </w:rPr>
        <w:t xml:space="preserve">WM maintenance can recruit resources away from the “emotional brain” (Van </w:t>
      </w:r>
      <w:proofErr w:type="spellStart"/>
      <w:r>
        <w:rPr>
          <w:color w:val="000000"/>
          <w:highlight w:val="green"/>
        </w:rPr>
        <w:t>Dillen</w:t>
      </w:r>
      <w:proofErr w:type="spellEnd"/>
      <w:r>
        <w:rPr>
          <w:color w:val="000000"/>
          <w:highlight w:val="green"/>
        </w:rPr>
        <w:t xml:space="preserve"> et al., 2009)</w:t>
      </w:r>
    </w:p>
    <w:p w14:paraId="77B10B86" w14:textId="22AB5DE5" w:rsidR="00210D4C" w:rsidRDefault="00210D4C" w:rsidP="00210D4C">
      <w:pPr>
        <w:pStyle w:val="Heading4"/>
        <w:rPr>
          <w:color w:val="000000"/>
          <w:highlight w:val="green"/>
        </w:rPr>
      </w:pPr>
      <w:r>
        <w:rPr>
          <w:color w:val="000000"/>
          <w:highlight w:val="green"/>
        </w:rPr>
        <w:t xml:space="preserve">Emotional expression categorization is worse during </w:t>
      </w:r>
      <w:bookmarkStart w:id="1" w:name="_GoBack"/>
      <w:bookmarkEnd w:id="1"/>
      <w:r>
        <w:rPr>
          <w:color w:val="000000"/>
          <w:highlight w:val="green"/>
        </w:rPr>
        <w:t>high, compared to low, cognitive load (Ahmed, 2018)</w:t>
      </w:r>
    </w:p>
    <w:p w14:paraId="43D26519" w14:textId="240CB64A" w:rsidR="00B83EE7" w:rsidRDefault="00B83EE7" w:rsidP="00210D4C">
      <w:pPr>
        <w:pStyle w:val="Heading3"/>
        <w:rPr>
          <w:bCs/>
          <w:i w:val="0"/>
          <w:iCs/>
        </w:rPr>
      </w:pPr>
      <w:r>
        <w:rPr>
          <w:color w:val="000000"/>
          <w:highlight w:val="green"/>
        </w:rPr>
        <w:t xml:space="preserve"> </w:t>
      </w:r>
      <w:r w:rsidR="00210D4C">
        <w:rPr>
          <w:highlight w:val="green"/>
        </w:rPr>
        <w:t>Other</w:t>
      </w:r>
      <w:r w:rsidR="00210D4C">
        <w:rPr>
          <w:highlight w:val="green"/>
        </w:rPr>
        <w:t xml:space="preserve"> </w:t>
      </w:r>
      <w:r>
        <w:rPr>
          <w:highlight w:val="green"/>
        </w:rPr>
        <w:t>work has tested the effects of cognitive load on valence bias (</w:t>
      </w:r>
      <w:proofErr w:type="spellStart"/>
      <w:r>
        <w:rPr>
          <w:highlight w:val="green"/>
        </w:rPr>
        <w:t>Mattek</w:t>
      </w:r>
      <w:proofErr w:type="spellEnd"/>
      <w:r>
        <w:rPr>
          <w:highlight w:val="green"/>
        </w:rPr>
        <w:t xml:space="preserve"> et al., 20**), but did not find an effect for interpretations of surprise. This </w:t>
      </w:r>
      <w:r w:rsidR="00210D4C">
        <w:rPr>
          <w:highlight w:val="green"/>
        </w:rPr>
        <w:t>could</w:t>
      </w:r>
      <w:r w:rsidR="00210D4C">
        <w:rPr>
          <w:highlight w:val="green"/>
        </w:rPr>
        <w:t xml:space="preserve"> </w:t>
      </w:r>
      <w:r>
        <w:rPr>
          <w:highlight w:val="green"/>
        </w:rPr>
        <w:t>be due to domain-specific effects of cognitive load (</w:t>
      </w:r>
      <w:proofErr w:type="spellStart"/>
      <w:r w:rsidR="00333E98">
        <w:rPr>
          <w:highlight w:val="green"/>
        </w:rPr>
        <w:t>Egner</w:t>
      </w:r>
      <w:proofErr w:type="spellEnd"/>
      <w:r w:rsidR="00333E98">
        <w:rPr>
          <w:highlight w:val="green"/>
        </w:rPr>
        <w:t xml:space="preserve"> </w:t>
      </w:r>
      <w:r>
        <w:rPr>
          <w:highlight w:val="green"/>
        </w:rPr>
        <w:t xml:space="preserve">&amp; </w:t>
      </w:r>
      <w:proofErr w:type="spellStart"/>
      <w:r w:rsidR="00333E98">
        <w:rPr>
          <w:highlight w:val="green"/>
        </w:rPr>
        <w:t>Etkin</w:t>
      </w:r>
      <w:proofErr w:type="spellEnd"/>
      <w:r>
        <w:rPr>
          <w:highlight w:val="green"/>
        </w:rPr>
        <w:t>, 20**</w:t>
      </w:r>
      <w:proofErr w:type="gramStart"/>
      <w:r>
        <w:rPr>
          <w:highlight w:val="green"/>
        </w:rPr>
        <w:t xml:space="preserve">, </w:t>
      </w:r>
      <w:r w:rsidR="00333E98">
        <w:rPr>
          <w:highlight w:val="green"/>
        </w:rPr>
        <w:t xml:space="preserve"> others</w:t>
      </w:r>
      <w:proofErr w:type="gramEnd"/>
      <w:r>
        <w:rPr>
          <w:highlight w:val="green"/>
        </w:rPr>
        <w:t>)</w:t>
      </w:r>
      <w:r w:rsidR="00333E98">
        <w:rPr>
          <w:highlight w:val="green"/>
        </w:rPr>
        <w:t xml:space="preserve"> </w:t>
      </w:r>
    </w:p>
    <w:p w14:paraId="5141336E" w14:textId="6CB701F1" w:rsidR="00D4716D" w:rsidRDefault="00D4716D">
      <w:pPr>
        <w:pStyle w:val="Heading2"/>
        <w:rPr>
          <w:b w:val="0"/>
          <w:bCs/>
          <w:i/>
          <w:iCs/>
        </w:rPr>
      </w:pPr>
      <w:r>
        <w:rPr>
          <w:b w:val="0"/>
          <w:bCs/>
          <w:i/>
          <w:iCs/>
        </w:rPr>
        <w:t>The present study</w:t>
      </w:r>
    </w:p>
    <w:p w14:paraId="0E901259" w14:textId="50291E7D" w:rsidR="00A03E00" w:rsidRDefault="00A03E00" w:rsidP="00210D4C">
      <w:pPr>
        <w:pStyle w:val="Heading3"/>
        <w:rPr>
          <w:b w:val="0"/>
          <w:bCs/>
        </w:rPr>
      </w:pPr>
      <w:r>
        <w:rPr>
          <w:b w:val="0"/>
          <w:bCs/>
        </w:rPr>
        <w:t xml:space="preserve">In this study, we predict: </w:t>
      </w:r>
    </w:p>
    <w:p w14:paraId="4AB72C65" w14:textId="5873D217" w:rsidR="00A03E00" w:rsidRDefault="00A03E00" w:rsidP="00210D4C">
      <w:pPr>
        <w:pStyle w:val="Heading4"/>
        <w:rPr>
          <w:bCs/>
          <w:i/>
        </w:rPr>
      </w:pPr>
      <w:r>
        <w:rPr>
          <w:bCs/>
          <w:i/>
        </w:rPr>
        <w:t xml:space="preserve">H1: </w:t>
      </w:r>
      <w:r w:rsidR="00BC6C6B">
        <w:rPr>
          <w:bCs/>
          <w:i/>
        </w:rPr>
        <w:t xml:space="preserve">WM loads with emotional content will result in more negative interpretations of ambiguity than WM loads with neutral content. </w:t>
      </w:r>
    </w:p>
    <w:p w14:paraId="5B8DBE4F" w14:textId="05210731" w:rsidR="00A03E00" w:rsidRPr="00210D4C" w:rsidRDefault="00A03E00" w:rsidP="00210D4C">
      <w:pPr>
        <w:pStyle w:val="Heading4"/>
        <w:rPr>
          <w:bCs/>
        </w:rPr>
      </w:pPr>
      <w:r>
        <w:rPr>
          <w:bCs/>
          <w:i/>
        </w:rPr>
        <w:t>H2:</w:t>
      </w:r>
      <w:r w:rsidR="00210B1D">
        <w:rPr>
          <w:bCs/>
          <w:i/>
        </w:rPr>
        <w:t xml:space="preserve"> </w:t>
      </w:r>
      <w:r w:rsidR="00B1080A">
        <w:rPr>
          <w:bCs/>
          <w:i/>
        </w:rPr>
        <w:t xml:space="preserve">This effect </w:t>
      </w:r>
      <w:r w:rsidR="00210D4C">
        <w:rPr>
          <w:bCs/>
          <w:i/>
        </w:rPr>
        <w:t xml:space="preserve">may be larger </w:t>
      </w:r>
      <w:proofErr w:type="gramStart"/>
      <w:r w:rsidR="00210D4C">
        <w:rPr>
          <w:bCs/>
          <w:i/>
        </w:rPr>
        <w:t xml:space="preserve">for </w:t>
      </w:r>
      <w:r w:rsidR="00B1080A">
        <w:rPr>
          <w:bCs/>
          <w:i/>
        </w:rPr>
        <w:t xml:space="preserve"> </w:t>
      </w:r>
      <w:r w:rsidR="00210D4C">
        <w:rPr>
          <w:bCs/>
          <w:i/>
        </w:rPr>
        <w:t>larger</w:t>
      </w:r>
      <w:proofErr w:type="gramEnd"/>
      <w:r w:rsidR="00210D4C">
        <w:rPr>
          <w:bCs/>
          <w:i/>
        </w:rPr>
        <w:t xml:space="preserve"> </w:t>
      </w:r>
      <w:r w:rsidR="00B1080A">
        <w:rPr>
          <w:bCs/>
          <w:i/>
        </w:rPr>
        <w:t xml:space="preserve">WM loads </w:t>
      </w:r>
      <w:r w:rsidR="00210D4C">
        <w:rPr>
          <w:bCs/>
          <w:i/>
        </w:rPr>
        <w:t>(</w:t>
      </w:r>
      <w:r w:rsidR="00B1080A">
        <w:rPr>
          <w:bCs/>
          <w:i/>
        </w:rPr>
        <w:t>with emotional content</w:t>
      </w:r>
      <w:r w:rsidR="00210D4C">
        <w:rPr>
          <w:bCs/>
          <w:i/>
        </w:rPr>
        <w:t>)</w:t>
      </w:r>
      <w:r w:rsidR="00B1080A">
        <w:rPr>
          <w:bCs/>
          <w:i/>
        </w:rPr>
        <w:t xml:space="preserve"> </w:t>
      </w:r>
    </w:p>
    <w:p w14:paraId="647DBC6E" w14:textId="77777777" w:rsidR="00895170" w:rsidRPr="00895170" w:rsidRDefault="00895170" w:rsidP="00895170"/>
    <w:p w14:paraId="0C96B869" w14:textId="77777777" w:rsidR="00C50FC1" w:rsidRDefault="00C50FC1" w:rsidP="003F70C0">
      <w:pPr>
        <w:pStyle w:val="Heading1"/>
        <w:rPr>
          <w:rFonts w:cs="Arial"/>
          <w:szCs w:val="24"/>
        </w:rPr>
      </w:pPr>
      <w:r w:rsidRPr="00F76216">
        <w:rPr>
          <w:rFonts w:cs="Arial"/>
          <w:szCs w:val="24"/>
        </w:rPr>
        <w:t>Methods</w:t>
      </w:r>
    </w:p>
    <w:p w14:paraId="0D2D430E" w14:textId="77777777" w:rsidR="00A83F9E" w:rsidRDefault="00A83F9E" w:rsidP="00A83F9E">
      <w:pPr>
        <w:pStyle w:val="Heading2"/>
        <w:rPr>
          <w:rFonts w:cs="Arial"/>
          <w:szCs w:val="24"/>
        </w:rPr>
      </w:pPr>
      <w:r>
        <w:rPr>
          <w:rFonts w:cs="Arial"/>
          <w:szCs w:val="24"/>
        </w:rPr>
        <w:t>Stimuli</w:t>
      </w:r>
    </w:p>
    <w:p w14:paraId="1C721853" w14:textId="047EA3C6" w:rsidR="00A83F9E" w:rsidRDefault="00A83F9E" w:rsidP="00A83F9E">
      <w:r>
        <w:t xml:space="preserve">Describe </w:t>
      </w:r>
      <w:r w:rsidR="001B7D8F">
        <w:t xml:space="preserve">faces, IAPS. </w:t>
      </w:r>
    </w:p>
    <w:p w14:paraId="46884D17" w14:textId="13881A1E" w:rsidR="00055C61" w:rsidRPr="003A170A" w:rsidRDefault="00596326" w:rsidP="00055C61">
      <w:pPr>
        <w:pStyle w:val="Heading2"/>
        <w:rPr>
          <w:color w:val="000000"/>
        </w:rPr>
      </w:pPr>
      <w:r>
        <w:rPr>
          <w:color w:val="000000"/>
        </w:rPr>
        <w:t>Procedure</w:t>
      </w:r>
    </w:p>
    <w:p w14:paraId="4034DCC6" w14:textId="5D1F260C" w:rsidR="00596326" w:rsidRDefault="00596326" w:rsidP="00596326">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Within-subjects design, 2 Load (low, high) x 2 domain (emo, neu) design</w:t>
      </w:r>
    </w:p>
    <w:p w14:paraId="31296F00" w14:textId="37728A6A" w:rsidR="00A83F9E" w:rsidRDefault="00A83F9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We manipulated</w:t>
      </w:r>
      <w:r w:rsidRPr="00C64912">
        <w:rPr>
          <w:color w:val="000000"/>
        </w:rPr>
        <w:t xml:space="preserve"> the </w:t>
      </w:r>
      <w:r w:rsidR="001B7D8F">
        <w:rPr>
          <w:color w:val="000000"/>
        </w:rPr>
        <w:t>WM domain and load across trials</w:t>
      </w:r>
      <w:r>
        <w:rPr>
          <w:color w:val="000000"/>
        </w:rPr>
        <w:t>.</w:t>
      </w:r>
      <w:r w:rsidR="001B7D8F">
        <w:rPr>
          <w:color w:val="000000"/>
        </w:rPr>
        <w:t xml:space="preserve"> Participants were instructed to hold images from an image matrix in WM while they rated happy, angry, and surprised faces. After, participants saw a single probe image and indicated whether or not this probe was present in the previous image matrix. </w:t>
      </w:r>
    </w:p>
    <w:p w14:paraId="28A168FE" w14:textId="67E2A0E2" w:rsidR="00132CCE" w:rsidRDefault="00132CCE"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lastRenderedPageBreak/>
        <w:t xml:space="preserve">Show an example in </w:t>
      </w:r>
      <w:r w:rsidRPr="00132CCE">
        <w:rPr>
          <w:b/>
          <w:color w:val="000000"/>
        </w:rPr>
        <w:t xml:space="preserve">Figure </w:t>
      </w:r>
      <w:r w:rsidR="001B7D8F">
        <w:rPr>
          <w:b/>
          <w:color w:val="000000"/>
        </w:rPr>
        <w:t>1</w:t>
      </w:r>
      <w:r>
        <w:rPr>
          <w:color w:val="000000"/>
        </w:rPr>
        <w:t>?</w:t>
      </w:r>
    </w:p>
    <w:p w14:paraId="55196D5A" w14:textId="3F43E7E2"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 xml:space="preserve">Participants were randomly assigned to a version of the task (response buttons counter-balanced, image locations in matrices counter-balanced). </w:t>
      </w:r>
    </w:p>
    <w:p w14:paraId="4B84EA24" w14:textId="77777777" w:rsidR="00A83F9E" w:rsidRPr="00C64912" w:rsidRDefault="00A83F9E" w:rsidP="00A83F9E">
      <w:pPr>
        <w:pStyle w:val="Heading2"/>
      </w:pPr>
      <w:r>
        <w:t>Data Analysis</w:t>
      </w:r>
    </w:p>
    <w:p w14:paraId="451735C1" w14:textId="73B3A2AF" w:rsidR="00A83F9E" w:rsidRDefault="00170505" w:rsidP="00A83F9E">
      <w:pPr>
        <w:widowControl w:val="0"/>
        <w:tabs>
          <w:tab w:val="left" w:pos="1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60" w:firstLine="0"/>
        <w:rPr>
          <w:color w:val="000000"/>
        </w:rPr>
      </w:pPr>
      <w:r>
        <w:rPr>
          <w:color w:val="000000"/>
        </w:rPr>
        <w:t>Shapiro-</w:t>
      </w:r>
      <w:proofErr w:type="spellStart"/>
      <w:r>
        <w:rPr>
          <w:color w:val="000000"/>
        </w:rPr>
        <w:t>wilks</w:t>
      </w:r>
      <w:proofErr w:type="spellEnd"/>
      <w:r>
        <w:rPr>
          <w:color w:val="000000"/>
        </w:rPr>
        <w:t xml:space="preserve"> test to assess normality. Data from non-normal distributions analyzed with Friedman’s and Wilcoxon signed rank tests. Data from normal distributions analyzed with repeated measures ANOVA. All analyses Bonferroni corrected. </w:t>
      </w:r>
    </w:p>
    <w:p w14:paraId="2675FC50" w14:textId="77777777" w:rsidR="00A83F9E" w:rsidRPr="00F76216" w:rsidRDefault="00A83F9E" w:rsidP="00A83F9E">
      <w:pPr>
        <w:pStyle w:val="Heading2"/>
        <w:rPr>
          <w:rFonts w:cs="Arial"/>
          <w:szCs w:val="24"/>
        </w:rPr>
      </w:pPr>
    </w:p>
    <w:p w14:paraId="175D62AE" w14:textId="345A3793" w:rsidR="00C50FC1" w:rsidRDefault="00C50FC1" w:rsidP="00A83F9E">
      <w:pPr>
        <w:pStyle w:val="Heading1"/>
        <w:rPr>
          <w:rFonts w:cs="Arial"/>
          <w:szCs w:val="24"/>
        </w:rPr>
      </w:pPr>
      <w:r w:rsidRPr="00F76216">
        <w:rPr>
          <w:rFonts w:cs="Arial"/>
          <w:szCs w:val="24"/>
        </w:rPr>
        <w:t>Results</w:t>
      </w:r>
    </w:p>
    <w:p w14:paraId="0412BFFF" w14:textId="77777777" w:rsidR="00170505" w:rsidRPr="00170505" w:rsidRDefault="00170505" w:rsidP="00170505"/>
    <w:p w14:paraId="3054B645" w14:textId="0749C6BF" w:rsidR="00170505" w:rsidRPr="00170505" w:rsidRDefault="00170505" w:rsidP="00170505">
      <w:pPr>
        <w:ind w:firstLine="0"/>
        <w:rPr>
          <w:b/>
          <w:bCs/>
        </w:rPr>
      </w:pPr>
      <w:r>
        <w:rPr>
          <w:b/>
          <w:bCs/>
        </w:rPr>
        <w:t>Subjective Ratings</w:t>
      </w:r>
    </w:p>
    <w:p w14:paraId="456C33DF" w14:textId="0537AD31" w:rsidR="00170505" w:rsidRPr="00170505" w:rsidRDefault="00170505" w:rsidP="00A83F9E">
      <w:pPr>
        <w:rPr>
          <w:b/>
          <w:bCs/>
        </w:rPr>
      </w:pPr>
      <w:r>
        <w:t xml:space="preserve">We found a significant effect on subjective ratings of surprise. Specifically, ratings from trials with an emotional WM load were more negative than those with a neutral WM load. There was no effect of load (low vs. high). </w:t>
      </w:r>
      <w:r>
        <w:rPr>
          <w:b/>
          <w:bCs/>
        </w:rPr>
        <w:t>Figure 2?</w:t>
      </w:r>
    </w:p>
    <w:p w14:paraId="749F69FA" w14:textId="66E6B1E8" w:rsidR="00A83F9E" w:rsidRDefault="00A83F9E" w:rsidP="00170505">
      <w:pPr>
        <w:ind w:firstLine="0"/>
      </w:pPr>
    </w:p>
    <w:p w14:paraId="3B43EE0B" w14:textId="320E2937" w:rsidR="00170505" w:rsidRDefault="005461AD" w:rsidP="00170505">
      <w:pPr>
        <w:ind w:firstLine="0"/>
        <w:rPr>
          <w:b/>
          <w:bCs/>
        </w:rPr>
      </w:pPr>
      <w:r>
        <w:rPr>
          <w:b/>
          <w:bCs/>
        </w:rPr>
        <w:t>Reaction times</w:t>
      </w:r>
    </w:p>
    <w:p w14:paraId="644FFACB" w14:textId="4D30627A" w:rsidR="005461AD" w:rsidRDefault="00C25128" w:rsidP="00170505">
      <w:pPr>
        <w:ind w:firstLine="0"/>
      </w:pPr>
      <w:r>
        <w:tab/>
        <w:t xml:space="preserve">A 2x2 ANOVA showed a trending main effect of domain, such that </w:t>
      </w:r>
      <w:r w:rsidR="00C61D64">
        <w:t xml:space="preserve">RTs during emotional WM trials take marginally longer than neutral WM trials. There is no effect of load and there is no interaction. </w:t>
      </w:r>
    </w:p>
    <w:p w14:paraId="543EB0D8" w14:textId="6B40BA8B" w:rsidR="00C61D64" w:rsidRPr="005461AD" w:rsidRDefault="00C61D64" w:rsidP="00170505">
      <w:pPr>
        <w:ind w:firstLine="0"/>
      </w:pPr>
      <w:r>
        <w:tab/>
        <w:t>Additionally, we looked for differences in RTs for trials where surprise is rated as positive, compared to surprise rated as negative for each of the four WM load conditions.</w:t>
      </w:r>
      <w:r w:rsidR="00413E02">
        <w:t xml:space="preserve"> During low neutral load trials, positive interpretations of surprise took significantly longer than negative interpretations. There were no differences between RTs for positive and negative interpretations in the other three WM load conditions. </w:t>
      </w:r>
    </w:p>
    <w:p w14:paraId="3E39E534" w14:textId="77777777" w:rsidR="00170505" w:rsidRPr="00F76216" w:rsidRDefault="00170505" w:rsidP="00413E02">
      <w:pPr>
        <w:ind w:firstLine="0"/>
        <w:rPr>
          <w:rFonts w:cs="Arial"/>
          <w:szCs w:val="24"/>
        </w:rPr>
      </w:pPr>
    </w:p>
    <w:p w14:paraId="22B18193" w14:textId="77777777" w:rsidR="00A83F9E" w:rsidRDefault="0039132E" w:rsidP="00A83F9E">
      <w:pPr>
        <w:pStyle w:val="Heading1"/>
      </w:pPr>
      <w:r>
        <w:t>DISCUSSION</w:t>
      </w:r>
    </w:p>
    <w:p w14:paraId="3E3D6D4D" w14:textId="3B70C206" w:rsidR="008E5370" w:rsidRDefault="008E5370" w:rsidP="008E5370">
      <w:pPr>
        <w:pStyle w:val="Heading2"/>
      </w:pPr>
      <w:r>
        <w:t>Summary of the results</w:t>
      </w:r>
    </w:p>
    <w:p w14:paraId="6FD0463B" w14:textId="508C5C07" w:rsidR="008E5370" w:rsidRPr="00413E02" w:rsidRDefault="00413E02" w:rsidP="008E5370">
      <w:pPr>
        <w:pStyle w:val="Heading3"/>
        <w:rPr>
          <w:i w:val="0"/>
          <w:iCs/>
        </w:rPr>
      </w:pPr>
      <w:r w:rsidRPr="00413E02">
        <w:rPr>
          <w:i w:val="0"/>
          <w:iCs/>
        </w:rPr>
        <w:t xml:space="preserve">Domain-specific WM loads </w:t>
      </w:r>
      <w:r w:rsidR="00596326">
        <w:rPr>
          <w:i w:val="0"/>
          <w:iCs/>
        </w:rPr>
        <w:t>alter subjective interpretations of surprise</w:t>
      </w:r>
    </w:p>
    <w:p w14:paraId="03FC8A8B" w14:textId="2A387EE1" w:rsidR="008E5370" w:rsidRDefault="00596326" w:rsidP="008E5370">
      <w:pPr>
        <w:pStyle w:val="Heading2"/>
      </w:pPr>
      <w:r>
        <w:t xml:space="preserve">WM loads mitigate typical RT differences across positive and negative interpretations </w:t>
      </w:r>
    </w:p>
    <w:p w14:paraId="60E1EB61" w14:textId="77777777" w:rsidR="00826AA6" w:rsidRPr="003D2C33" w:rsidRDefault="00826AA6" w:rsidP="003F70C0">
      <w:pPr>
        <w:pStyle w:val="Heading1"/>
        <w:rPr>
          <w:szCs w:val="24"/>
        </w:rPr>
      </w:pPr>
    </w:p>
    <w:p w14:paraId="560FD914" w14:textId="77777777" w:rsidR="00826AA6" w:rsidRPr="003D2C33" w:rsidRDefault="00826AA6" w:rsidP="003F70C0">
      <w:pPr>
        <w:pStyle w:val="Heading1"/>
        <w:rPr>
          <w:szCs w:val="24"/>
        </w:rPr>
      </w:pPr>
    </w:p>
    <w:p w14:paraId="3907C33C" w14:textId="77777777" w:rsidR="00826AA6" w:rsidRDefault="00826AA6" w:rsidP="003F70C0">
      <w:pPr>
        <w:pStyle w:val="Heading1"/>
      </w:pPr>
    </w:p>
    <w:p w14:paraId="79D9AF02" w14:textId="77777777" w:rsidR="00826AA6" w:rsidRDefault="00826AA6" w:rsidP="003F70C0">
      <w:pPr>
        <w:pStyle w:val="Heading1"/>
      </w:pPr>
    </w:p>
    <w:p w14:paraId="2F1BD43E" w14:textId="77777777" w:rsidR="00826AA6" w:rsidRDefault="00826AA6" w:rsidP="003F70C0">
      <w:pPr>
        <w:pStyle w:val="Heading1"/>
      </w:pPr>
    </w:p>
    <w:p w14:paraId="59AA1362" w14:textId="77777777" w:rsidR="00826AA6" w:rsidRDefault="00826AA6" w:rsidP="003F70C0">
      <w:pPr>
        <w:pStyle w:val="Heading1"/>
      </w:pPr>
    </w:p>
    <w:p w14:paraId="6CB66DAA" w14:textId="77777777" w:rsidR="00826AA6" w:rsidRDefault="00826AA6" w:rsidP="003F70C0">
      <w:pPr>
        <w:pStyle w:val="Heading1"/>
      </w:pPr>
    </w:p>
    <w:p w14:paraId="2D9A1582" w14:textId="77777777" w:rsidR="00826AA6" w:rsidRDefault="00826AA6" w:rsidP="003F70C0">
      <w:pPr>
        <w:pStyle w:val="Heading1"/>
      </w:pPr>
      <w:r>
        <w:t>Key</w:t>
      </w:r>
      <w:proofErr w:type="gramStart"/>
      <w:r>
        <w:t>….Leave</w:t>
      </w:r>
      <w:proofErr w:type="gramEnd"/>
      <w:r>
        <w:t xml:space="preserve"> in place</w:t>
      </w:r>
    </w:p>
    <w:p w14:paraId="0B37F4B8" w14:textId="77777777" w:rsidR="00826AA6" w:rsidRDefault="00826AA6" w:rsidP="003F70C0">
      <w:pPr>
        <w:pStyle w:val="Heading1"/>
      </w:pPr>
    </w:p>
    <w:p w14:paraId="7CB3FE2C" w14:textId="77777777" w:rsidR="003F70C0" w:rsidRDefault="00826AA6" w:rsidP="003F70C0">
      <w:pPr>
        <w:pStyle w:val="Heading1"/>
      </w:pPr>
      <w:r>
        <w:t>Heading 1</w:t>
      </w:r>
    </w:p>
    <w:p w14:paraId="202ADB31" w14:textId="77777777" w:rsidR="003F70C0" w:rsidRDefault="00826AA6" w:rsidP="003F70C0">
      <w:pPr>
        <w:pStyle w:val="Heading2"/>
      </w:pPr>
      <w:r>
        <w:t>Heading 2</w:t>
      </w:r>
    </w:p>
    <w:p w14:paraId="2727AE5C" w14:textId="77777777" w:rsidR="003F70C0" w:rsidRDefault="00826AA6" w:rsidP="00826AA6">
      <w:pPr>
        <w:pStyle w:val="Heading3"/>
      </w:pPr>
      <w:r>
        <w:t>Heading 3</w:t>
      </w:r>
    </w:p>
    <w:p w14:paraId="3858C4CE" w14:textId="77777777" w:rsidR="003F70C0" w:rsidRDefault="00826AA6" w:rsidP="00826AA6">
      <w:pPr>
        <w:pStyle w:val="Heading4"/>
      </w:pPr>
      <w:r>
        <w:lastRenderedPageBreak/>
        <w:t>Heading 4</w:t>
      </w:r>
    </w:p>
    <w:p w14:paraId="4082F451" w14:textId="77777777" w:rsidR="003F70C0" w:rsidRDefault="00826AA6" w:rsidP="00826AA6">
      <w:pPr>
        <w:pStyle w:val="Heading5"/>
      </w:pPr>
      <w:r>
        <w:t>Heading 5</w:t>
      </w:r>
    </w:p>
    <w:p w14:paraId="7AE3AD53" w14:textId="77777777" w:rsidR="003F70C0" w:rsidRDefault="00826AA6" w:rsidP="00826AA6">
      <w:pPr>
        <w:pStyle w:val="Heading6"/>
      </w:pPr>
      <w:r>
        <w:t>Heading 6</w:t>
      </w:r>
    </w:p>
    <w:p w14:paraId="0B7D4A8F" w14:textId="77777777" w:rsidR="003F70C0" w:rsidRDefault="00826AA6" w:rsidP="003F70C0">
      <w:r>
        <w:t>Body text</w:t>
      </w:r>
    </w:p>
    <w:p w14:paraId="60A1F7BC" w14:textId="77777777" w:rsidR="003F70C0" w:rsidRPr="00673946" w:rsidRDefault="003F70C0" w:rsidP="003F70C0">
      <w:pPr>
        <w:pStyle w:val="Heading1"/>
      </w:pPr>
    </w:p>
    <w:sectPr w:rsidR="003F70C0" w:rsidRPr="00673946" w:rsidSect="003F70C0">
      <w:headerReference w:type="default" r:id="rId7"/>
      <w:footerReference w:type="even" r:id="rId8"/>
      <w:footerReference w:type="default" r:id="rId9"/>
      <w:pgSz w:w="12240" w:h="15840" w:code="1"/>
      <w:pgMar w:top="1152"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F3F7C" w14:textId="77777777" w:rsidR="00AB4856" w:rsidRDefault="00AB4856">
      <w:r>
        <w:separator/>
      </w:r>
    </w:p>
  </w:endnote>
  <w:endnote w:type="continuationSeparator" w:id="0">
    <w:p w14:paraId="1B470B28" w14:textId="77777777" w:rsidR="00AB4856" w:rsidRDefault="00AB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ACB5B"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181A7B" w14:textId="77777777" w:rsidR="008E5370" w:rsidRDefault="008E5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E739" w14:textId="77777777" w:rsidR="008E5370" w:rsidRDefault="008E53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704C">
      <w:rPr>
        <w:rStyle w:val="PageNumber"/>
        <w:noProof/>
      </w:rPr>
      <w:t>3</w:t>
    </w:r>
    <w:r>
      <w:rPr>
        <w:rStyle w:val="PageNumber"/>
      </w:rPr>
      <w:fldChar w:fldCharType="end"/>
    </w:r>
  </w:p>
  <w:p w14:paraId="4F105CA8" w14:textId="77777777" w:rsidR="008E5370" w:rsidRDefault="008E5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0FB7A" w14:textId="77777777" w:rsidR="00AB4856" w:rsidRDefault="00AB4856">
      <w:r>
        <w:separator/>
      </w:r>
    </w:p>
  </w:footnote>
  <w:footnote w:type="continuationSeparator" w:id="0">
    <w:p w14:paraId="1EF89FB0" w14:textId="77777777" w:rsidR="00AB4856" w:rsidRDefault="00AB4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11EBC" w14:textId="77777777" w:rsidR="008E5370" w:rsidRDefault="008E5370" w:rsidP="003F70C0">
    <w:pPr>
      <w:pStyle w:val="Header"/>
      <w:tabs>
        <w:tab w:val="clear" w:pos="4320"/>
        <w:tab w:val="clear" w:pos="8640"/>
        <w:tab w:val="left" w:pos="3493"/>
      </w:tabs>
      <w:ind w:firstLine="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8400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252AA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7CAAF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E7EDB2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CF69B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F074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3FAD0F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1C83E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D6FA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D7A20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44D4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EE33AD"/>
    <w:multiLevelType w:val="hybridMultilevel"/>
    <w:tmpl w:val="D1E264D0"/>
    <w:lvl w:ilvl="0" w:tplc="5A6AF1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0D0BEC"/>
    <w:multiLevelType w:val="hybridMultilevel"/>
    <w:tmpl w:val="24041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24A74"/>
    <w:multiLevelType w:val="hybridMultilevel"/>
    <w:tmpl w:val="BB5C2C0E"/>
    <w:lvl w:ilvl="0" w:tplc="B8147F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0"/>
  </w:num>
  <w:num w:numId="2">
    <w:abstractNumId w:val="8"/>
  </w:num>
  <w:num w:numId="3">
    <w:abstractNumId w:val="7"/>
  </w:num>
  <w:num w:numId="4">
    <w:abstractNumId w:val="6"/>
  </w:num>
  <w:num w:numId="5">
    <w:abstractNumId w:val="0"/>
  </w:num>
  <w:num w:numId="6">
    <w:abstractNumId w:val="2"/>
  </w:num>
  <w:num w:numId="7">
    <w:abstractNumId w:val="1"/>
  </w:num>
  <w:num w:numId="8">
    <w:abstractNumId w:val="4"/>
  </w:num>
  <w:num w:numId="9">
    <w:abstractNumId w:val="3"/>
  </w:num>
  <w:num w:numId="10">
    <w:abstractNumId w:val="9"/>
  </w:num>
  <w:num w:numId="11">
    <w:abstractNumId w:val="5"/>
  </w:num>
  <w:num w:numId="12">
    <w:abstractNumId w:val="13"/>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Harp">
    <w15:presenceInfo w15:providerId="AD" w15:userId="S::nharp2@unl.edu::0acb0b50-4a5a-4bf8-b720-ebf3be175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34"/>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98"/>
    <w:rsid w:val="000056D4"/>
    <w:rsid w:val="00055C61"/>
    <w:rsid w:val="00060679"/>
    <w:rsid w:val="00073865"/>
    <w:rsid w:val="00073ED4"/>
    <w:rsid w:val="00122E07"/>
    <w:rsid w:val="00132CCE"/>
    <w:rsid w:val="00155CDD"/>
    <w:rsid w:val="001617C2"/>
    <w:rsid w:val="00170505"/>
    <w:rsid w:val="001B7D8F"/>
    <w:rsid w:val="001E19EF"/>
    <w:rsid w:val="001F69A8"/>
    <w:rsid w:val="001F7062"/>
    <w:rsid w:val="00210B1D"/>
    <w:rsid w:val="00210D4C"/>
    <w:rsid w:val="00225C8C"/>
    <w:rsid w:val="0024393B"/>
    <w:rsid w:val="002444E3"/>
    <w:rsid w:val="00254B2B"/>
    <w:rsid w:val="002734D0"/>
    <w:rsid w:val="00290F45"/>
    <w:rsid w:val="002D2098"/>
    <w:rsid w:val="002F6A55"/>
    <w:rsid w:val="00310CC0"/>
    <w:rsid w:val="00331E37"/>
    <w:rsid w:val="00333E98"/>
    <w:rsid w:val="003417D9"/>
    <w:rsid w:val="00352AB9"/>
    <w:rsid w:val="00363033"/>
    <w:rsid w:val="00373A7D"/>
    <w:rsid w:val="0037658D"/>
    <w:rsid w:val="0039132E"/>
    <w:rsid w:val="003D2C33"/>
    <w:rsid w:val="003F70C0"/>
    <w:rsid w:val="00413E02"/>
    <w:rsid w:val="004302C5"/>
    <w:rsid w:val="004370C1"/>
    <w:rsid w:val="00452BF5"/>
    <w:rsid w:val="00456B94"/>
    <w:rsid w:val="00492058"/>
    <w:rsid w:val="004A1413"/>
    <w:rsid w:val="004C248B"/>
    <w:rsid w:val="004D1F74"/>
    <w:rsid w:val="004F5972"/>
    <w:rsid w:val="00506B4B"/>
    <w:rsid w:val="005123D9"/>
    <w:rsid w:val="00515FA3"/>
    <w:rsid w:val="005461AD"/>
    <w:rsid w:val="00570405"/>
    <w:rsid w:val="00596326"/>
    <w:rsid w:val="00596D28"/>
    <w:rsid w:val="005E666C"/>
    <w:rsid w:val="00641983"/>
    <w:rsid w:val="00657DB6"/>
    <w:rsid w:val="006649E5"/>
    <w:rsid w:val="006655BF"/>
    <w:rsid w:val="00685E17"/>
    <w:rsid w:val="0069665F"/>
    <w:rsid w:val="006C02F2"/>
    <w:rsid w:val="006D3B14"/>
    <w:rsid w:val="006F6C80"/>
    <w:rsid w:val="0070717A"/>
    <w:rsid w:val="00710F9D"/>
    <w:rsid w:val="00714BAF"/>
    <w:rsid w:val="00727DB0"/>
    <w:rsid w:val="0076360C"/>
    <w:rsid w:val="00770ECF"/>
    <w:rsid w:val="007A1091"/>
    <w:rsid w:val="007F176A"/>
    <w:rsid w:val="008005B8"/>
    <w:rsid w:val="008237C0"/>
    <w:rsid w:val="00826AA6"/>
    <w:rsid w:val="00895170"/>
    <w:rsid w:val="008A0C34"/>
    <w:rsid w:val="008D3003"/>
    <w:rsid w:val="008E5370"/>
    <w:rsid w:val="00904553"/>
    <w:rsid w:val="009241E2"/>
    <w:rsid w:val="00950C1B"/>
    <w:rsid w:val="00952584"/>
    <w:rsid w:val="00994423"/>
    <w:rsid w:val="009B3DF5"/>
    <w:rsid w:val="009F13F2"/>
    <w:rsid w:val="00A022F3"/>
    <w:rsid w:val="00A03E00"/>
    <w:rsid w:val="00A14037"/>
    <w:rsid w:val="00A30DCE"/>
    <w:rsid w:val="00A83F9E"/>
    <w:rsid w:val="00AA5396"/>
    <w:rsid w:val="00AB4856"/>
    <w:rsid w:val="00AC2702"/>
    <w:rsid w:val="00AC2EFB"/>
    <w:rsid w:val="00AD462F"/>
    <w:rsid w:val="00AD7F2F"/>
    <w:rsid w:val="00B002E3"/>
    <w:rsid w:val="00B1080A"/>
    <w:rsid w:val="00B4395F"/>
    <w:rsid w:val="00B44B5E"/>
    <w:rsid w:val="00B82AE7"/>
    <w:rsid w:val="00B83EE7"/>
    <w:rsid w:val="00BC0291"/>
    <w:rsid w:val="00BC6C6B"/>
    <w:rsid w:val="00BC7048"/>
    <w:rsid w:val="00BD3E90"/>
    <w:rsid w:val="00BE197F"/>
    <w:rsid w:val="00C04ABF"/>
    <w:rsid w:val="00C25128"/>
    <w:rsid w:val="00C50FC1"/>
    <w:rsid w:val="00C61D64"/>
    <w:rsid w:val="00C72497"/>
    <w:rsid w:val="00C812CE"/>
    <w:rsid w:val="00C9287E"/>
    <w:rsid w:val="00C92B21"/>
    <w:rsid w:val="00C96C22"/>
    <w:rsid w:val="00CD437E"/>
    <w:rsid w:val="00CE3AD1"/>
    <w:rsid w:val="00D26D2D"/>
    <w:rsid w:val="00D4716D"/>
    <w:rsid w:val="00D5241B"/>
    <w:rsid w:val="00D92713"/>
    <w:rsid w:val="00DB2B96"/>
    <w:rsid w:val="00DC36C9"/>
    <w:rsid w:val="00DD2C8A"/>
    <w:rsid w:val="00DD704C"/>
    <w:rsid w:val="00DE4311"/>
    <w:rsid w:val="00E124DA"/>
    <w:rsid w:val="00E61284"/>
    <w:rsid w:val="00E63255"/>
    <w:rsid w:val="00E6781A"/>
    <w:rsid w:val="00E85961"/>
    <w:rsid w:val="00EA7310"/>
    <w:rsid w:val="00ED04E9"/>
    <w:rsid w:val="00ED5115"/>
    <w:rsid w:val="00EF2782"/>
    <w:rsid w:val="00F16627"/>
    <w:rsid w:val="00F62409"/>
    <w:rsid w:val="00F63801"/>
    <w:rsid w:val="00F67C0A"/>
    <w:rsid w:val="00F7127B"/>
    <w:rsid w:val="00F7621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C19CDA5"/>
  <w14:defaultImageDpi w14:val="300"/>
  <w15:docId w15:val="{45793D2B-73F6-7246-9D7C-F8C91CB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8E8"/>
    <w:pPr>
      <w:ind w:firstLine="360"/>
    </w:pPr>
    <w:rPr>
      <w:rFonts w:ascii="Arial" w:hAnsi="Arial"/>
      <w:sz w:val="24"/>
    </w:rPr>
  </w:style>
  <w:style w:type="paragraph" w:styleId="Heading1">
    <w:name w:val="heading 1"/>
    <w:basedOn w:val="Normal"/>
    <w:next w:val="Normal"/>
    <w:qFormat/>
    <w:rsid w:val="00B64CAA"/>
    <w:pPr>
      <w:ind w:firstLine="0"/>
      <w:outlineLvl w:val="0"/>
    </w:pPr>
    <w:rPr>
      <w:b/>
      <w:caps/>
      <w:kern w:val="32"/>
    </w:rPr>
  </w:style>
  <w:style w:type="paragraph" w:styleId="Heading2">
    <w:name w:val="heading 2"/>
    <w:basedOn w:val="Normal"/>
    <w:next w:val="Normal"/>
    <w:link w:val="Heading2Char"/>
    <w:qFormat/>
    <w:rsid w:val="001468E8"/>
    <w:pPr>
      <w:keepNext/>
      <w:spacing w:before="240" w:after="60"/>
      <w:ind w:firstLine="0"/>
      <w:outlineLvl w:val="1"/>
    </w:pPr>
    <w:rPr>
      <w:b/>
    </w:rPr>
  </w:style>
  <w:style w:type="paragraph" w:styleId="Heading3">
    <w:name w:val="heading 3"/>
    <w:basedOn w:val="Normal"/>
    <w:next w:val="Normal"/>
    <w:link w:val="Heading3Char"/>
    <w:qFormat/>
    <w:rsid w:val="00B64CAA"/>
    <w:pPr>
      <w:ind w:firstLine="0"/>
      <w:outlineLvl w:val="2"/>
    </w:pPr>
    <w:rPr>
      <w:b/>
      <w:i/>
    </w:rPr>
  </w:style>
  <w:style w:type="paragraph" w:styleId="Heading4">
    <w:name w:val="heading 4"/>
    <w:basedOn w:val="Normal"/>
    <w:next w:val="Normal"/>
    <w:qFormat/>
    <w:rsid w:val="00B64CAA"/>
    <w:pPr>
      <w:ind w:firstLine="0"/>
      <w:outlineLvl w:val="3"/>
    </w:pPr>
    <w:rPr>
      <w:u w:val="single"/>
    </w:rPr>
  </w:style>
  <w:style w:type="paragraph" w:styleId="Heading5">
    <w:name w:val="heading 5"/>
    <w:basedOn w:val="Normal"/>
    <w:next w:val="Normal"/>
    <w:qFormat/>
    <w:rsid w:val="00CF595E"/>
    <w:pPr>
      <w:spacing w:before="240" w:after="60"/>
      <w:outlineLvl w:val="4"/>
    </w:pPr>
    <w:rPr>
      <w:i/>
      <w:sz w:val="26"/>
      <w:szCs w:val="26"/>
    </w:rPr>
  </w:style>
  <w:style w:type="paragraph" w:styleId="Heading6">
    <w:name w:val="heading 6"/>
    <w:basedOn w:val="Normal"/>
    <w:next w:val="Normal"/>
    <w:link w:val="Heading6Char"/>
    <w:uiPriority w:val="9"/>
    <w:unhideWhenUsed/>
    <w:qFormat/>
    <w:rsid w:val="00826AA6"/>
    <w:p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76360C"/>
    <w:p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76360C"/>
    <w:pPr>
      <w:spacing w:before="240" w:after="60"/>
      <w:outlineLvl w:val="7"/>
    </w:pPr>
    <w:rPr>
      <w:rFonts w:ascii="Cambria" w:eastAsia="MS Mincho"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A3D25"/>
    <w:pPr>
      <w:tabs>
        <w:tab w:val="center" w:pos="4320"/>
        <w:tab w:val="right" w:pos="8640"/>
      </w:tabs>
      <w:autoSpaceDE w:val="0"/>
      <w:autoSpaceDN w:val="0"/>
    </w:pPr>
    <w:rPr>
      <w:rFonts w:ascii="Helvetica" w:hAnsi="Helvetica"/>
      <w:sz w:val="22"/>
    </w:rPr>
  </w:style>
  <w:style w:type="paragraph" w:styleId="Header">
    <w:name w:val="header"/>
    <w:basedOn w:val="Normal"/>
    <w:rsid w:val="00AA3D25"/>
    <w:pPr>
      <w:tabs>
        <w:tab w:val="center" w:pos="4320"/>
        <w:tab w:val="right" w:pos="8640"/>
      </w:tabs>
      <w:autoSpaceDE w:val="0"/>
      <w:autoSpaceDN w:val="0"/>
    </w:pPr>
    <w:rPr>
      <w:rFonts w:ascii="Helvetica" w:hAnsi="Helvetica"/>
      <w:sz w:val="22"/>
    </w:rPr>
  </w:style>
  <w:style w:type="character" w:styleId="PageNumber">
    <w:name w:val="page number"/>
    <w:rsid w:val="00AA3D25"/>
    <w:rPr>
      <w:rFonts w:ascii="Arial" w:hAnsi="Arial"/>
      <w:sz w:val="20"/>
      <w:u w:val="single"/>
    </w:rPr>
  </w:style>
  <w:style w:type="character" w:styleId="CommentReference">
    <w:name w:val="annotation reference"/>
    <w:uiPriority w:val="99"/>
    <w:semiHidden/>
    <w:rsid w:val="002A3570"/>
    <w:rPr>
      <w:sz w:val="18"/>
    </w:rPr>
  </w:style>
  <w:style w:type="paragraph" w:styleId="CommentText">
    <w:name w:val="annotation text"/>
    <w:basedOn w:val="Normal"/>
    <w:link w:val="CommentTextChar"/>
    <w:semiHidden/>
    <w:rsid w:val="002A3570"/>
    <w:pPr>
      <w:autoSpaceDE w:val="0"/>
      <w:autoSpaceDN w:val="0"/>
    </w:pPr>
    <w:rPr>
      <w:szCs w:val="24"/>
    </w:rPr>
  </w:style>
  <w:style w:type="paragraph" w:styleId="BalloonText">
    <w:name w:val="Balloon Text"/>
    <w:basedOn w:val="Normal"/>
    <w:semiHidden/>
    <w:rsid w:val="002A3570"/>
    <w:rPr>
      <w:rFonts w:ascii="Lucida Grande" w:hAnsi="Lucida Grande"/>
      <w:sz w:val="18"/>
      <w:szCs w:val="18"/>
    </w:rPr>
  </w:style>
  <w:style w:type="paragraph" w:styleId="ListParagraph">
    <w:name w:val="List Paragraph"/>
    <w:basedOn w:val="Normal"/>
    <w:uiPriority w:val="34"/>
    <w:qFormat/>
    <w:rsid w:val="00D751D1"/>
    <w:pPr>
      <w:ind w:left="720" w:firstLine="0"/>
      <w:contextualSpacing/>
    </w:pPr>
    <w:rPr>
      <w:rFonts w:ascii="Times New Roman" w:eastAsia="Cambria" w:hAnsi="Times New Roman"/>
      <w:szCs w:val="24"/>
    </w:rPr>
  </w:style>
  <w:style w:type="character" w:customStyle="1" w:styleId="Heading6Char">
    <w:name w:val="Heading 6 Char"/>
    <w:link w:val="Heading6"/>
    <w:uiPriority w:val="9"/>
    <w:rsid w:val="00826AA6"/>
    <w:rPr>
      <w:rFonts w:ascii="Cambria" w:eastAsia="MS Mincho" w:hAnsi="Cambria" w:cs="Times New Roman"/>
      <w:b/>
      <w:bCs/>
      <w:sz w:val="22"/>
      <w:szCs w:val="22"/>
    </w:rPr>
  </w:style>
  <w:style w:type="character" w:customStyle="1" w:styleId="CommentTextChar">
    <w:name w:val="Comment Text Char"/>
    <w:link w:val="CommentText"/>
    <w:semiHidden/>
    <w:rsid w:val="00C96C22"/>
    <w:rPr>
      <w:rFonts w:ascii="Arial" w:hAnsi="Arial"/>
      <w:sz w:val="24"/>
      <w:szCs w:val="24"/>
    </w:rPr>
  </w:style>
  <w:style w:type="character" w:customStyle="1" w:styleId="Heading3Char">
    <w:name w:val="Heading 3 Char"/>
    <w:link w:val="Heading3"/>
    <w:rsid w:val="0070717A"/>
    <w:rPr>
      <w:rFonts w:ascii="Arial" w:hAnsi="Arial"/>
      <w:b/>
      <w:i/>
      <w:sz w:val="24"/>
    </w:rPr>
  </w:style>
  <w:style w:type="character" w:customStyle="1" w:styleId="Heading2Char">
    <w:name w:val="Heading 2 Char"/>
    <w:link w:val="Heading2"/>
    <w:rsid w:val="006C02F2"/>
    <w:rPr>
      <w:rFonts w:ascii="Arial" w:hAnsi="Arial"/>
      <w:b/>
      <w:sz w:val="24"/>
    </w:rPr>
  </w:style>
  <w:style w:type="character" w:customStyle="1" w:styleId="Heading7Char">
    <w:name w:val="Heading 7 Char"/>
    <w:link w:val="Heading7"/>
    <w:uiPriority w:val="9"/>
    <w:rsid w:val="0076360C"/>
    <w:rPr>
      <w:rFonts w:ascii="Cambria" w:eastAsia="MS Mincho" w:hAnsi="Cambria" w:cs="Times New Roman"/>
      <w:sz w:val="24"/>
      <w:szCs w:val="24"/>
    </w:rPr>
  </w:style>
  <w:style w:type="character" w:customStyle="1" w:styleId="Heading8Char">
    <w:name w:val="Heading 8 Char"/>
    <w:link w:val="Heading8"/>
    <w:uiPriority w:val="9"/>
    <w:rsid w:val="0076360C"/>
    <w:rPr>
      <w:rFonts w:ascii="Cambria" w:eastAsia="MS Mincho" w:hAnsi="Cambria" w:cs="Times New Roman"/>
      <w:i/>
      <w:iCs/>
      <w:sz w:val="24"/>
      <w:szCs w:val="24"/>
    </w:rPr>
  </w:style>
  <w:style w:type="paragraph" w:styleId="CommentSubject">
    <w:name w:val="annotation subject"/>
    <w:basedOn w:val="CommentText"/>
    <w:next w:val="CommentText"/>
    <w:link w:val="CommentSubjectChar"/>
    <w:uiPriority w:val="99"/>
    <w:semiHidden/>
    <w:unhideWhenUsed/>
    <w:rsid w:val="0037658D"/>
    <w:pPr>
      <w:autoSpaceDE/>
      <w:autoSpaceDN/>
    </w:pPr>
    <w:rPr>
      <w:b/>
      <w:bCs/>
      <w:sz w:val="20"/>
      <w:szCs w:val="20"/>
    </w:rPr>
  </w:style>
  <w:style w:type="character" w:customStyle="1" w:styleId="CommentSubjectChar">
    <w:name w:val="Comment Subject Char"/>
    <w:link w:val="CommentSubject"/>
    <w:uiPriority w:val="99"/>
    <w:semiHidden/>
    <w:rsid w:val="0037658D"/>
    <w:rPr>
      <w:rFonts w:ascii="Arial" w:hAnsi="Arial"/>
      <w:b/>
      <w:bCs/>
      <w:sz w:val="24"/>
      <w:szCs w:val="24"/>
    </w:rPr>
  </w:style>
  <w:style w:type="paragraph" w:styleId="Revision">
    <w:name w:val="Revision"/>
    <w:hidden/>
    <w:uiPriority w:val="99"/>
    <w:semiHidden/>
    <w:rsid w:val="0037658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SharedDragonDocuments\steve%20normal%20cop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.PSF\SharedDragonDocuments\steve normal copy.dot</Template>
  <TotalTime>152</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vt:lpstr>
    </vt:vector>
  </TitlesOfParts>
  <Company>Petersen Group, Neuroimaging Labs</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subject/>
  <dc:creator>Steve Petersen</dc:creator>
  <cp:keywords/>
  <cp:lastModifiedBy>Nicholas Harp</cp:lastModifiedBy>
  <cp:revision>11</cp:revision>
  <cp:lastPrinted>2009-04-22T19:24:00Z</cp:lastPrinted>
  <dcterms:created xsi:type="dcterms:W3CDTF">2019-10-06T22:54:00Z</dcterms:created>
  <dcterms:modified xsi:type="dcterms:W3CDTF">2019-10-07T19:23:00Z</dcterms:modified>
</cp:coreProperties>
</file>