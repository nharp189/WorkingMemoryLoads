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6682" w14:textId="1CF947F7" w:rsidR="0073007F" w:rsidRDefault="0073007F" w:rsidP="000F222E">
      <w:pPr>
        <w:pStyle w:val="FirstParagraph"/>
        <w:ind w:left="720" w:hanging="720"/>
        <w:rPr>
          <w:ins w:id="0" w:author="Nicholas Harp" w:date="2020-03-04T11:56:00Z"/>
        </w:rPr>
      </w:pPr>
      <w:bookmarkStart w:id="1" w:name="ref-ahmed_knowing_2018"/>
      <w:ins w:id="2" w:author="Nicholas Harp" w:date="2020-03-04T11:56:00Z">
        <w:r>
          <w:t xml:space="preserve">STOPPED AFTER FIRST PARAGRAPH IN INTRO: </w:t>
        </w:r>
      </w:ins>
    </w:p>
    <w:p w14:paraId="224A8BCD" w14:textId="7A5F8C33" w:rsidR="0073007F" w:rsidRPr="0073007F" w:rsidRDefault="0073007F" w:rsidP="0073007F">
      <w:pPr>
        <w:pStyle w:val="BodyText"/>
        <w:rPr>
          <w:ins w:id="3" w:author="Nicholas Harp" w:date="2020-03-04T11:56:00Z"/>
        </w:rPr>
        <w:pPrChange w:id="4" w:author="Nicholas Harp" w:date="2020-03-04T11:56:00Z">
          <w:pPr>
            <w:pStyle w:val="FirstParagraph"/>
            <w:ind w:left="720" w:hanging="720"/>
          </w:pPr>
        </w:pPrChange>
      </w:pPr>
      <w:ins w:id="5" w:author="Nicholas Harp" w:date="2020-03-04T11:56:00Z">
        <w:r>
          <w:t>RED = In MS</w:t>
        </w:r>
      </w:ins>
    </w:p>
    <w:p w14:paraId="4BC2D389" w14:textId="46E740DE" w:rsidR="000F222E" w:rsidRDefault="000F222E" w:rsidP="000F222E">
      <w:pPr>
        <w:pStyle w:val="FirstParagraph"/>
        <w:ind w:left="720" w:hanging="720"/>
      </w:pPr>
      <w:r>
        <w:t xml:space="preserve">Ahmed, L. (2018). Knowing how you are feeling depends on what’s on my mind: Cognitive load and expression categorization. </w:t>
      </w:r>
      <w:r>
        <w:rPr>
          <w:i/>
        </w:rPr>
        <w:t>Emotion</w:t>
      </w:r>
      <w:r>
        <w:t xml:space="preserve">, </w:t>
      </w:r>
      <w:r>
        <w:rPr>
          <w:i/>
        </w:rPr>
        <w:t>18</w:t>
      </w:r>
      <w:r>
        <w:t>(2), 190–201. doi:</w:t>
      </w:r>
      <w:hyperlink r:id="rId4">
        <w:r>
          <w:rPr>
            <w:rStyle w:val="Hyperlink"/>
          </w:rPr>
          <w:t>10.1037/emo0000312</w:t>
        </w:r>
      </w:hyperlink>
    </w:p>
    <w:bookmarkEnd w:id="1"/>
    <w:p w14:paraId="0C3A01F2" w14:textId="77777777" w:rsidR="000F222E" w:rsidRDefault="000F222E" w:rsidP="000F222E">
      <w:pPr>
        <w:pStyle w:val="BodyText"/>
        <w:ind w:left="720" w:hanging="720"/>
      </w:pPr>
      <w:r>
        <w:t xml:space="preserve">Baddeley, A. D. (1986). Working memory. </w:t>
      </w:r>
      <w:r>
        <w:rPr>
          <w:i/>
        </w:rPr>
        <w:t>Philosophical Transactions of the Royal Society of London</w:t>
      </w:r>
      <w:r>
        <w:t xml:space="preserve">, </w:t>
      </w:r>
      <w:r>
        <w:rPr>
          <w:i/>
        </w:rPr>
        <w:t>302</w:t>
      </w:r>
      <w:r>
        <w:t>(110), 311–324.</w:t>
      </w:r>
    </w:p>
    <w:p w14:paraId="286945DB" w14:textId="77777777" w:rsidR="000F222E" w:rsidRDefault="000F222E" w:rsidP="000F222E">
      <w:pPr>
        <w:pStyle w:val="BodyText"/>
        <w:spacing w:line="240" w:lineRule="auto"/>
        <w:ind w:left="720" w:hanging="720"/>
        <w:rPr>
          <w:rStyle w:val="Hyperlink"/>
        </w:rPr>
      </w:pPr>
      <w:bookmarkStart w:id="6" w:name="ref-barrett_emotional_2019"/>
      <w:r>
        <w:t xml:space="preserve">Barrett, L. F., </w:t>
      </w:r>
      <w:proofErr w:type="spellStart"/>
      <w:r>
        <w:t>Adolphs</w:t>
      </w:r>
      <w:proofErr w:type="spellEnd"/>
      <w:r>
        <w:t xml:space="preserve">, R., </w:t>
      </w:r>
      <w:proofErr w:type="spellStart"/>
      <w:r>
        <w:t>Marsella</w:t>
      </w:r>
      <w:proofErr w:type="spellEnd"/>
      <w:r>
        <w:t xml:space="preserve">, S., Martinez, A. M., &amp; Pollak, S. D. (2019). Emotional expressions reconsidered: Challenges to inferring emotion from human facial movements. </w:t>
      </w:r>
      <w:r>
        <w:rPr>
          <w:i/>
        </w:rPr>
        <w:t>Psychological Science in the Public Interest: A Journal of the American Psychological Society</w:t>
      </w:r>
      <w:r>
        <w:t xml:space="preserve">, </w:t>
      </w:r>
      <w:r>
        <w:rPr>
          <w:i/>
        </w:rPr>
        <w:t>20</w:t>
      </w:r>
      <w:r>
        <w:t>(1), 1–68. doi:</w:t>
      </w:r>
      <w:hyperlink r:id="rId5">
        <w:r>
          <w:rPr>
            <w:rStyle w:val="Hyperlink"/>
          </w:rPr>
          <w:t>10.1177/1529100619832930</w:t>
        </w:r>
      </w:hyperlink>
    </w:p>
    <w:p w14:paraId="69A9AB16" w14:textId="77777777" w:rsidR="000F222E" w:rsidRDefault="000F222E" w:rsidP="000F222E">
      <w:pPr>
        <w:pStyle w:val="BodyText"/>
        <w:ind w:left="720" w:hanging="720"/>
      </w:pPr>
      <w:r w:rsidRPr="000C2B3C">
        <w:t>Bates</w:t>
      </w:r>
      <w:r>
        <w:t>, D.</w:t>
      </w:r>
      <w:r w:rsidRPr="000C2B3C">
        <w:t xml:space="preserve">, </w:t>
      </w:r>
      <w:proofErr w:type="spellStart"/>
      <w:r w:rsidRPr="000C2B3C">
        <w:t>Maechler</w:t>
      </w:r>
      <w:proofErr w:type="spellEnd"/>
      <w:r>
        <w:t>, M.,</w:t>
      </w:r>
      <w:r w:rsidRPr="000C2B3C">
        <w:t xml:space="preserve"> </w:t>
      </w:r>
      <w:proofErr w:type="spellStart"/>
      <w:r w:rsidRPr="000C2B3C">
        <w:t>Bolker</w:t>
      </w:r>
      <w:proofErr w:type="spellEnd"/>
      <w:r>
        <w:t>, B.</w:t>
      </w:r>
      <w:r w:rsidRPr="000C2B3C">
        <w:t xml:space="preserve">, </w:t>
      </w:r>
      <w:r>
        <w:t xml:space="preserve">&amp; </w:t>
      </w:r>
      <w:r w:rsidRPr="000C2B3C">
        <w:t>Walker</w:t>
      </w:r>
      <w:r>
        <w:t>, S.</w:t>
      </w:r>
      <w:r w:rsidRPr="000C2B3C">
        <w:t xml:space="preserve"> (2015). Fitting </w:t>
      </w:r>
      <w:r>
        <w:t>l</w:t>
      </w:r>
      <w:r w:rsidRPr="000C2B3C">
        <w:t xml:space="preserve">inear </w:t>
      </w:r>
      <w:r>
        <w:t>m</w:t>
      </w:r>
      <w:r w:rsidRPr="000C2B3C">
        <w:t>ixed-</w:t>
      </w:r>
      <w:r>
        <w:t>e</w:t>
      </w:r>
      <w:r w:rsidRPr="000C2B3C">
        <w:t xml:space="preserve">ffects </w:t>
      </w:r>
      <w:r>
        <w:t>m</w:t>
      </w:r>
      <w:r w:rsidRPr="000C2B3C">
        <w:t xml:space="preserve">odels </w:t>
      </w:r>
      <w:r>
        <w:t>u</w:t>
      </w:r>
      <w:r w:rsidRPr="000C2B3C">
        <w:t xml:space="preserve">sing lme4. </w:t>
      </w:r>
      <w:r w:rsidRPr="006C1A1D">
        <w:rPr>
          <w:i/>
          <w:iCs/>
        </w:rPr>
        <w:t>Journal of Statistical Software</w:t>
      </w:r>
      <w:r w:rsidRPr="000C2B3C">
        <w:t xml:space="preserve">, </w:t>
      </w:r>
      <w:r w:rsidRPr="006C1A1D">
        <w:rPr>
          <w:i/>
          <w:iCs/>
        </w:rPr>
        <w:t>67</w:t>
      </w:r>
      <w:r w:rsidRPr="000C2B3C">
        <w:t>(1), 1-48.</w:t>
      </w:r>
      <w:r>
        <w:t xml:space="preserve"> </w:t>
      </w:r>
      <w:r w:rsidRPr="000C2B3C">
        <w:t>doi:10.18637/</w:t>
      </w:r>
      <w:proofErr w:type="gramStart"/>
      <w:r w:rsidRPr="000C2B3C">
        <w:t>jss.v067.i</w:t>
      </w:r>
      <w:proofErr w:type="gramEnd"/>
      <w:r w:rsidRPr="000C2B3C">
        <w:t>01.</w:t>
      </w:r>
    </w:p>
    <w:p w14:paraId="2D15649A" w14:textId="77777777" w:rsidR="000F222E" w:rsidRDefault="000F222E" w:rsidP="000F222E">
      <w:pPr>
        <w:pStyle w:val="BodyText"/>
        <w:ind w:left="720" w:hanging="720"/>
      </w:pPr>
      <w:bookmarkStart w:id="7" w:name="ref-baumeister_self-regulation_1996"/>
      <w:bookmarkEnd w:id="6"/>
      <w:r w:rsidRPr="00023505">
        <w:rPr>
          <w:color w:val="FF0000"/>
          <w:rPrChange w:id="8" w:author="Nicholas Harp" w:date="2020-03-04T11:47:00Z">
            <w:rPr/>
          </w:rPrChange>
        </w:rPr>
        <w:t xml:space="preserve">Baumeister, R. F., &amp; Heatherton, T. F. (1996). Self-regulation failure: An overview. </w:t>
      </w:r>
      <w:r w:rsidRPr="00023505">
        <w:rPr>
          <w:i/>
          <w:color w:val="FF0000"/>
          <w:rPrChange w:id="9" w:author="Nicholas Harp" w:date="2020-03-04T11:47:00Z">
            <w:rPr>
              <w:i/>
            </w:rPr>
          </w:rPrChange>
        </w:rPr>
        <w:t>Psychological Inquiry</w:t>
      </w:r>
      <w:r w:rsidRPr="00023505">
        <w:rPr>
          <w:color w:val="FF0000"/>
          <w:rPrChange w:id="10" w:author="Nicholas Harp" w:date="2020-03-04T11:47:00Z">
            <w:rPr/>
          </w:rPrChange>
        </w:rPr>
        <w:t xml:space="preserve">, </w:t>
      </w:r>
      <w:r w:rsidRPr="00023505">
        <w:rPr>
          <w:i/>
          <w:color w:val="FF0000"/>
          <w:rPrChange w:id="11" w:author="Nicholas Harp" w:date="2020-03-04T11:47:00Z">
            <w:rPr>
              <w:i/>
            </w:rPr>
          </w:rPrChange>
        </w:rPr>
        <w:t>7</w:t>
      </w:r>
      <w:r w:rsidRPr="00023505">
        <w:rPr>
          <w:color w:val="FF0000"/>
          <w:rPrChange w:id="12" w:author="Nicholas Harp" w:date="2020-03-04T11:47:00Z">
            <w:rPr/>
          </w:rPrChange>
        </w:rPr>
        <w:t xml:space="preserve">(1), 1–15. </w:t>
      </w:r>
      <w:r>
        <w:t>doi:</w:t>
      </w:r>
      <w:hyperlink r:id="rId6">
        <w:r>
          <w:rPr>
            <w:rStyle w:val="Hyperlink"/>
          </w:rPr>
          <w:t>10.1207/s15327965pli0701_1</w:t>
        </w:r>
      </w:hyperlink>
    </w:p>
    <w:p w14:paraId="28C13A38" w14:textId="77777777" w:rsidR="000F222E" w:rsidRDefault="000F222E" w:rsidP="000F222E">
      <w:pPr>
        <w:pStyle w:val="BodyText"/>
        <w:ind w:left="720" w:hanging="720"/>
      </w:pPr>
      <w:bookmarkStart w:id="13" w:name="ref-blair_modulation_2007"/>
      <w:bookmarkEnd w:id="7"/>
      <w:r>
        <w:t xml:space="preserve">Blair, K. S., Smith, B. W., Mitchell, D. G. V., Morton, J., </w:t>
      </w:r>
      <w:proofErr w:type="spellStart"/>
      <w:r>
        <w:t>Vythilingam</w:t>
      </w:r>
      <w:proofErr w:type="spellEnd"/>
      <w:r>
        <w:t xml:space="preserve">, M., Pessoa, L., … Blair, R. J. R. (2007). Modulation of emotion by cognition and cognition by emotion. </w:t>
      </w:r>
      <w:proofErr w:type="spellStart"/>
      <w:r>
        <w:rPr>
          <w:i/>
        </w:rPr>
        <w:t>NeuroImage</w:t>
      </w:r>
      <w:proofErr w:type="spellEnd"/>
      <w:r>
        <w:t xml:space="preserve">, </w:t>
      </w:r>
      <w:r>
        <w:rPr>
          <w:i/>
        </w:rPr>
        <w:t>35</w:t>
      </w:r>
      <w:r>
        <w:t>(1), 430–440. doi:</w:t>
      </w:r>
      <w:hyperlink r:id="rId7">
        <w:r>
          <w:rPr>
            <w:rStyle w:val="Hyperlink"/>
          </w:rPr>
          <w:t>10.1016/j.neuroimage.2006.11.048</w:t>
        </w:r>
      </w:hyperlink>
    </w:p>
    <w:bookmarkEnd w:id="13"/>
    <w:p w14:paraId="17E33AC2" w14:textId="77777777" w:rsidR="000F222E" w:rsidRDefault="000F222E" w:rsidP="000F222E">
      <w:pPr>
        <w:pStyle w:val="BodyText"/>
        <w:ind w:left="720" w:hanging="720"/>
      </w:pPr>
      <w:r>
        <w:t xml:space="preserve">Brown, C. C., Raio, C. M., &amp; Neta, M. (2017). Cortisol responses enhance negative valence perception for ambiguous facial expressions. </w:t>
      </w:r>
      <w:r>
        <w:rPr>
          <w:i/>
        </w:rPr>
        <w:t>Scientific Reports</w:t>
      </w:r>
      <w:r>
        <w:t xml:space="preserve">, </w:t>
      </w:r>
      <w:r>
        <w:rPr>
          <w:i/>
        </w:rPr>
        <w:t>7</w:t>
      </w:r>
      <w:r>
        <w:t>(1), 15107. doi:</w:t>
      </w:r>
      <w:hyperlink r:id="rId8">
        <w:r>
          <w:rPr>
            <w:rStyle w:val="Hyperlink"/>
          </w:rPr>
          <w:t>10.1038/s41598-017-14846-3</w:t>
        </w:r>
      </w:hyperlink>
    </w:p>
    <w:p w14:paraId="0351D1BD" w14:textId="77777777" w:rsidR="000F222E" w:rsidRDefault="000F222E" w:rsidP="000F222E">
      <w:pPr>
        <w:pStyle w:val="BodyText"/>
        <w:ind w:left="720" w:hanging="720"/>
      </w:pPr>
      <w:bookmarkStart w:id="14" w:name="ref-bundt_early_2018"/>
      <w:r>
        <w:lastRenderedPageBreak/>
        <w:t xml:space="preserve">Bundt, C., </w:t>
      </w:r>
      <w:proofErr w:type="spellStart"/>
      <w:r>
        <w:t>Ruitenberg</w:t>
      </w:r>
      <w:proofErr w:type="spellEnd"/>
      <w:r>
        <w:t xml:space="preserve">, M. F. L., </w:t>
      </w:r>
      <w:proofErr w:type="spellStart"/>
      <w:r>
        <w:t>Abrahamse</w:t>
      </w:r>
      <w:proofErr w:type="spellEnd"/>
      <w:r>
        <w:t xml:space="preserve">, E. L., &amp; </w:t>
      </w:r>
      <w:proofErr w:type="spellStart"/>
      <w:r>
        <w:t>Notebaert</w:t>
      </w:r>
      <w:proofErr w:type="spellEnd"/>
      <w:r>
        <w:t xml:space="preserve">, W. (2018). Early and late indications of item-specific control in a </w:t>
      </w:r>
      <w:proofErr w:type="spellStart"/>
      <w:r>
        <w:t>stroop</w:t>
      </w:r>
      <w:proofErr w:type="spellEnd"/>
      <w:r>
        <w:t xml:space="preserve"> mouse tracking study. </w:t>
      </w:r>
      <w:r>
        <w:rPr>
          <w:i/>
        </w:rPr>
        <w:t>PLOS ONE</w:t>
      </w:r>
      <w:r>
        <w:t xml:space="preserve">, </w:t>
      </w:r>
      <w:r>
        <w:rPr>
          <w:i/>
        </w:rPr>
        <w:t>13</w:t>
      </w:r>
      <w:r>
        <w:t>(5), e0197278. doi:</w:t>
      </w:r>
      <w:hyperlink r:id="rId9">
        <w:r>
          <w:rPr>
            <w:rStyle w:val="Hyperlink"/>
          </w:rPr>
          <w:t>10.1371/journal.pone.0197278</w:t>
        </w:r>
      </w:hyperlink>
    </w:p>
    <w:p w14:paraId="74E7E80B" w14:textId="77777777" w:rsidR="000F222E" w:rsidRDefault="000F222E" w:rsidP="000F222E">
      <w:pPr>
        <w:pStyle w:val="BodyText"/>
        <w:ind w:left="720" w:hanging="720"/>
      </w:pPr>
      <w:bookmarkStart w:id="15" w:name="ref-burnham_cognitive_2010"/>
      <w:bookmarkEnd w:id="14"/>
      <w:r>
        <w:t xml:space="preserve">Burnham, B. R. (2010). Cognitive load modulates attentional capture by color singletons during effortful visual search. </w:t>
      </w:r>
      <w:r>
        <w:rPr>
          <w:i/>
        </w:rPr>
        <w:t xml:space="preserve">Acta </w:t>
      </w:r>
      <w:proofErr w:type="spellStart"/>
      <w:r>
        <w:rPr>
          <w:i/>
        </w:rPr>
        <w:t>Psychologica</w:t>
      </w:r>
      <w:proofErr w:type="spellEnd"/>
      <w:r>
        <w:t xml:space="preserve">, </w:t>
      </w:r>
      <w:r>
        <w:rPr>
          <w:i/>
        </w:rPr>
        <w:t>135</w:t>
      </w:r>
      <w:r>
        <w:t>(1), 50–58. doi:</w:t>
      </w:r>
      <w:hyperlink r:id="rId10">
        <w:r>
          <w:rPr>
            <w:rStyle w:val="Hyperlink"/>
          </w:rPr>
          <w:t>10.1016/j.actpsy.2010.05.003</w:t>
        </w:r>
      </w:hyperlink>
    </w:p>
    <w:p w14:paraId="7FBDEA87" w14:textId="77777777" w:rsidR="000F222E" w:rsidRDefault="000F222E" w:rsidP="000F222E">
      <w:pPr>
        <w:pStyle w:val="BodyText"/>
        <w:ind w:left="720" w:hanging="720"/>
      </w:pPr>
      <w:bookmarkStart w:id="16" w:name="ref-calcagni_analyzing_2017"/>
      <w:bookmarkEnd w:id="15"/>
      <w:proofErr w:type="spellStart"/>
      <w:r>
        <w:t>Calcagnì</w:t>
      </w:r>
      <w:proofErr w:type="spellEnd"/>
      <w:r>
        <w:t xml:space="preserve">, A., Lombardi, L., &amp; Sulpizio, S. (2017). Analyzing spatial data from mouse tracker methodology: An entropic approach. </w:t>
      </w:r>
      <w:r>
        <w:rPr>
          <w:i/>
        </w:rPr>
        <w:t>Behavior Research Methods</w:t>
      </w:r>
      <w:r>
        <w:t xml:space="preserve">, </w:t>
      </w:r>
      <w:r>
        <w:rPr>
          <w:i/>
        </w:rPr>
        <w:t>49</w:t>
      </w:r>
      <w:r>
        <w:t>(6), 2012–2030. doi:</w:t>
      </w:r>
      <w:hyperlink r:id="rId11">
        <w:r>
          <w:rPr>
            <w:rStyle w:val="Hyperlink"/>
          </w:rPr>
          <w:t>10.3758/s13428-016-0839-5</w:t>
        </w:r>
      </w:hyperlink>
    </w:p>
    <w:p w14:paraId="33DB299D" w14:textId="77777777" w:rsidR="000F222E" w:rsidRDefault="000F222E" w:rsidP="000F222E">
      <w:pPr>
        <w:pStyle w:val="BodyText"/>
        <w:ind w:left="720" w:hanging="720"/>
      </w:pPr>
      <w:bookmarkStart w:id="17" w:name="ref-carroll_facial_1996"/>
      <w:bookmarkEnd w:id="16"/>
      <w:r>
        <w:t xml:space="preserve">Carroll, J. M., &amp; Russell, J. A. (1996). Do facial expressions signal specific emotions? Judging emotion from the face in context.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70</w:t>
      </w:r>
      <w:r>
        <w:t>(2), 205–218. doi:</w:t>
      </w:r>
      <w:hyperlink r:id="rId12">
        <w:r>
          <w:rPr>
            <w:rStyle w:val="Hyperlink"/>
          </w:rPr>
          <w:t>10.1037//0022-3514.70.2.205</w:t>
        </w:r>
      </w:hyperlink>
    </w:p>
    <w:p w14:paraId="79D84D83" w14:textId="77777777" w:rsidR="000F222E" w:rsidRDefault="000F222E" w:rsidP="000F222E">
      <w:pPr>
        <w:pStyle w:val="BodyText"/>
        <w:ind w:left="720" w:hanging="720"/>
      </w:pPr>
      <w:bookmarkStart w:id="18" w:name="ref-chandler_cognitive_1991"/>
      <w:bookmarkEnd w:id="17"/>
      <w:r>
        <w:t xml:space="preserve">Chandler, P., &amp; </w:t>
      </w:r>
      <w:proofErr w:type="spellStart"/>
      <w:r>
        <w:t>Sweller</w:t>
      </w:r>
      <w:proofErr w:type="spellEnd"/>
      <w:r>
        <w:t xml:space="preserve">, J. (1991). Cognitive load theory and the format of instruction. </w:t>
      </w:r>
      <w:r>
        <w:rPr>
          <w:i/>
        </w:rPr>
        <w:t>Cognition and Instruction</w:t>
      </w:r>
      <w:r>
        <w:t xml:space="preserve">, </w:t>
      </w:r>
      <w:r>
        <w:rPr>
          <w:i/>
        </w:rPr>
        <w:t>8</w:t>
      </w:r>
      <w:r>
        <w:t>(4), 293–332. doi:</w:t>
      </w:r>
      <w:hyperlink r:id="rId13">
        <w:r>
          <w:rPr>
            <w:rStyle w:val="Hyperlink"/>
          </w:rPr>
          <w:t>10.1207/s1532690xci0804_2</w:t>
        </w:r>
      </w:hyperlink>
    </w:p>
    <w:p w14:paraId="45C165DB" w14:textId="77BCCE32" w:rsidR="000F222E" w:rsidRDefault="000F222E" w:rsidP="000F222E">
      <w:pPr>
        <w:pStyle w:val="BodyText"/>
        <w:spacing w:line="240" w:lineRule="auto"/>
        <w:ind w:left="720" w:hanging="720"/>
        <w:rPr>
          <w:ins w:id="19" w:author="Nicholas Harp" w:date="2020-03-04T11:43:00Z"/>
        </w:rPr>
      </w:pPr>
      <w:bookmarkStart w:id="20" w:name="ref-darwin_expression_1872"/>
      <w:bookmarkEnd w:id="18"/>
      <w:del w:id="21" w:author="Nicholas Harp" w:date="2020-03-04T11:43:00Z">
        <w:r w:rsidDel="009208F9">
          <w:delText xml:space="preserve">Darwin, C. (1872). </w:delText>
        </w:r>
        <w:r w:rsidDel="009208F9">
          <w:rPr>
            <w:i/>
          </w:rPr>
          <w:delText>The expression of the emotions in man and animals</w:delText>
        </w:r>
        <w:r w:rsidDel="009208F9">
          <w:delText>. John Murray.</w:delText>
        </w:r>
      </w:del>
      <w:ins w:id="22" w:author="Nicholas Harp" w:date="2020-03-04T11:39:00Z">
        <w:r>
          <w:t xml:space="preserve">Deck, C., &amp; </w:t>
        </w:r>
        <w:proofErr w:type="spellStart"/>
        <w:r>
          <w:t>Jahedi</w:t>
        </w:r>
        <w:proofErr w:type="spellEnd"/>
        <w:r>
          <w:t xml:space="preserve">, S. (2015). </w:t>
        </w:r>
      </w:ins>
      <w:ins w:id="23" w:author="Nicholas Harp" w:date="2020-03-04T11:40:00Z">
        <w:r>
          <w:t xml:space="preserve">The effect of cognitive load on economic decision making: A survey and new experiments. </w:t>
        </w:r>
        <w:r>
          <w:rPr>
            <w:i/>
            <w:iCs/>
          </w:rPr>
          <w:t>European Economic Review</w:t>
        </w:r>
        <w:r>
          <w:t xml:space="preserve">, </w:t>
        </w:r>
        <w:r>
          <w:rPr>
            <w:i/>
            <w:iCs/>
          </w:rPr>
          <w:t>78</w:t>
        </w:r>
        <w:r>
          <w:t xml:space="preserve">, 97-119. </w:t>
        </w:r>
      </w:ins>
    </w:p>
    <w:p w14:paraId="213F4A8E" w14:textId="28EF6AC8" w:rsidR="009208F9" w:rsidRDefault="009208F9" w:rsidP="000F222E">
      <w:pPr>
        <w:pStyle w:val="BodyText"/>
        <w:spacing w:line="240" w:lineRule="auto"/>
        <w:ind w:left="720" w:hanging="720"/>
        <w:rPr>
          <w:ins w:id="24" w:author="Nicholas Harp" w:date="2020-03-04T11:49:00Z"/>
        </w:rPr>
      </w:pPr>
      <w:proofErr w:type="spellStart"/>
      <w:ins w:id="25" w:author="Nicholas Harp" w:date="2020-03-04T11:43:00Z">
        <w:r>
          <w:t>Deveney</w:t>
        </w:r>
        <w:proofErr w:type="spellEnd"/>
        <w:r>
          <w:t xml:space="preserve">, C. M., &amp; </w:t>
        </w:r>
        <w:proofErr w:type="spellStart"/>
        <w:r>
          <w:t>Pizzagalli</w:t>
        </w:r>
        <w:proofErr w:type="spellEnd"/>
        <w:r>
          <w:t xml:space="preserve">, D. A. (2008). The cognitive resources of emotion regulation: An ERP investigation. </w:t>
        </w:r>
        <w:r>
          <w:rPr>
            <w:i/>
            <w:iCs/>
          </w:rPr>
          <w:t>P</w:t>
        </w:r>
      </w:ins>
      <w:ins w:id="26" w:author="Nicholas Harp" w:date="2020-03-04T11:44:00Z">
        <w:r>
          <w:rPr>
            <w:i/>
            <w:iCs/>
          </w:rPr>
          <w:t>sychophysiology</w:t>
        </w:r>
        <w:r>
          <w:t xml:space="preserve">, </w:t>
        </w:r>
        <w:r>
          <w:rPr>
            <w:i/>
            <w:iCs/>
          </w:rPr>
          <w:t>45</w:t>
        </w:r>
        <w:r>
          <w:t xml:space="preserve">(3), 435-444. </w:t>
        </w:r>
      </w:ins>
    </w:p>
    <w:p w14:paraId="03E031F5" w14:textId="6CB2E250" w:rsidR="00D50E1A" w:rsidRPr="00D50E1A" w:rsidRDefault="00D50E1A" w:rsidP="000F222E">
      <w:pPr>
        <w:pStyle w:val="BodyText"/>
        <w:spacing w:line="240" w:lineRule="auto"/>
        <w:ind w:left="720" w:hanging="720"/>
        <w:rPr>
          <w:ins w:id="27" w:author="Nicholas Harp" w:date="2020-03-04T11:43:00Z"/>
        </w:rPr>
      </w:pPr>
      <w:ins w:id="28" w:author="Nicholas Harp" w:date="2020-03-04T11:49:00Z">
        <w:r>
          <w:t>Diestel</w:t>
        </w:r>
      </w:ins>
      <w:ins w:id="29" w:author="Nicholas Harp" w:date="2020-03-04T11:50:00Z">
        <w:r>
          <w:t xml:space="preserve">, S., &amp; Schmidt, L.-H. (2011). The moderating role of cognitive control </w:t>
        </w:r>
        <w:proofErr w:type="spellStart"/>
        <w:r>
          <w:t>dificits</w:t>
        </w:r>
        <w:proofErr w:type="spellEnd"/>
        <w:r>
          <w:t xml:space="preserve"> in the link from emotional dissonance to burnout symptoms and absenteeism. </w:t>
        </w:r>
        <w:proofErr w:type="spellStart"/>
        <w:r>
          <w:rPr>
            <w:i/>
            <w:iCs/>
          </w:rPr>
          <w:t>Jounral</w:t>
        </w:r>
        <w:proofErr w:type="spellEnd"/>
        <w:r>
          <w:rPr>
            <w:i/>
            <w:iCs/>
          </w:rPr>
          <w:t xml:space="preserve"> of Occupational Health Psychology</w:t>
        </w:r>
        <w:r>
          <w:t xml:space="preserve">, </w:t>
        </w:r>
        <w:r>
          <w:rPr>
            <w:i/>
            <w:iCs/>
          </w:rPr>
          <w:t>16</w:t>
        </w:r>
        <w:r>
          <w:t>(3), 313-330</w:t>
        </w:r>
      </w:ins>
      <w:ins w:id="30" w:author="Nicholas Harp" w:date="2020-03-04T11:51:00Z">
        <w:r>
          <w:t xml:space="preserve">. </w:t>
        </w:r>
      </w:ins>
    </w:p>
    <w:p w14:paraId="1284DD7E" w14:textId="77777777" w:rsidR="009208F9" w:rsidRPr="000F222E" w:rsidRDefault="009208F9" w:rsidP="000F222E">
      <w:pPr>
        <w:pStyle w:val="BodyText"/>
        <w:spacing w:line="240" w:lineRule="auto"/>
        <w:ind w:left="720" w:hanging="720"/>
      </w:pPr>
    </w:p>
    <w:p w14:paraId="1E67FA99" w14:textId="77777777" w:rsidR="000F222E" w:rsidRDefault="000F222E" w:rsidP="000F222E">
      <w:pPr>
        <w:pStyle w:val="BodyText"/>
        <w:ind w:left="720" w:hanging="720"/>
      </w:pPr>
      <w:bookmarkStart w:id="31" w:name="ref-duncan_common_2000"/>
      <w:bookmarkEnd w:id="20"/>
      <w:r>
        <w:lastRenderedPageBreak/>
        <w:t xml:space="preserve">Duncan, J., &amp; Owen, A. M. (2000). Common regions of the human frontal lobe recruited by diverse cognitive demands. </w:t>
      </w:r>
      <w:r>
        <w:rPr>
          <w:i/>
        </w:rPr>
        <w:t>Trends in Neurosciences</w:t>
      </w:r>
      <w:r>
        <w:t xml:space="preserve">, </w:t>
      </w:r>
      <w:r>
        <w:rPr>
          <w:i/>
        </w:rPr>
        <w:t>23</w:t>
      </w:r>
      <w:r>
        <w:t>(10), 475–483. doi:</w:t>
      </w:r>
      <w:hyperlink r:id="rId14">
        <w:r>
          <w:rPr>
            <w:rStyle w:val="Hyperlink"/>
          </w:rPr>
          <w:t>10.1016/s0166-2236(00)01633-7</w:t>
        </w:r>
      </w:hyperlink>
    </w:p>
    <w:bookmarkEnd w:id="31"/>
    <w:p w14:paraId="16058DBC" w14:textId="77777777" w:rsidR="000F222E" w:rsidRDefault="000F222E" w:rsidP="000F222E">
      <w:pPr>
        <w:pStyle w:val="BodyText"/>
        <w:ind w:left="720" w:hanging="720"/>
      </w:pPr>
      <w:proofErr w:type="spellStart"/>
      <w:r>
        <w:t>Egner</w:t>
      </w:r>
      <w:proofErr w:type="spellEnd"/>
      <w:r>
        <w:t xml:space="preserve">, T., </w:t>
      </w:r>
      <w:proofErr w:type="spellStart"/>
      <w:r>
        <w:t>Etkin</w:t>
      </w:r>
      <w:proofErr w:type="spellEnd"/>
      <w:r>
        <w:t xml:space="preserve">, A., Gale, S., &amp; Hirsch, J. (2008). Dissociable neural systems resolve conflict from emotional versus </w:t>
      </w:r>
      <w:proofErr w:type="spellStart"/>
      <w:r>
        <w:t>nonemotional</w:t>
      </w:r>
      <w:proofErr w:type="spellEnd"/>
      <w:r>
        <w:t xml:space="preserve"> distracters. </w:t>
      </w:r>
      <w:r>
        <w:rPr>
          <w:i/>
        </w:rPr>
        <w:t>Cerebral Cortex (New York, N.Y.: 1991)</w:t>
      </w:r>
      <w:r>
        <w:t xml:space="preserve">, </w:t>
      </w:r>
      <w:r>
        <w:rPr>
          <w:i/>
        </w:rPr>
        <w:t>18</w:t>
      </w:r>
      <w:r>
        <w:t>(6), 1475–1484. doi:</w:t>
      </w:r>
      <w:hyperlink r:id="rId15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cercor</w:t>
        </w:r>
        <w:proofErr w:type="spellEnd"/>
        <w:r>
          <w:rPr>
            <w:rStyle w:val="Hyperlink"/>
          </w:rPr>
          <w:t>/bhm179</w:t>
        </w:r>
      </w:hyperlink>
    </w:p>
    <w:p w14:paraId="6E1B2A14" w14:textId="77777777" w:rsidR="000F222E" w:rsidRDefault="000F222E" w:rsidP="000F222E">
      <w:pPr>
        <w:pStyle w:val="BodyText"/>
        <w:ind w:left="720" w:hanging="720"/>
      </w:pPr>
      <w:bookmarkStart w:id="32" w:name="ref-ekman_constants_1971"/>
      <w:r>
        <w:t xml:space="preserve">Ekman, P., &amp; Friesen, W. V. (1971). Constants across cultures in the face and emotion.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17</w:t>
      </w:r>
      <w:r>
        <w:t>(2), 124–129. doi:</w:t>
      </w:r>
      <w:hyperlink r:id="rId16">
        <w:r>
          <w:rPr>
            <w:rStyle w:val="Hyperlink"/>
          </w:rPr>
          <w:t>10.1037/h0030377</w:t>
        </w:r>
      </w:hyperlink>
    </w:p>
    <w:p w14:paraId="232A37BB" w14:textId="77777777" w:rsidR="000F222E" w:rsidRDefault="000F222E" w:rsidP="000F222E">
      <w:pPr>
        <w:pStyle w:val="BodyText"/>
        <w:ind w:left="720" w:hanging="720"/>
      </w:pPr>
      <w:bookmarkStart w:id="33" w:name="ref-etkin_resolving_2006"/>
      <w:bookmarkEnd w:id="32"/>
      <w:proofErr w:type="spellStart"/>
      <w:r>
        <w:t>Etkin</w:t>
      </w:r>
      <w:proofErr w:type="spellEnd"/>
      <w:r>
        <w:t xml:space="preserve">, A., </w:t>
      </w:r>
      <w:proofErr w:type="spellStart"/>
      <w:r>
        <w:t>Egner</w:t>
      </w:r>
      <w:proofErr w:type="spellEnd"/>
      <w:r>
        <w:t xml:space="preserve">, T., Peraza, D. M., Kandel, E. R., &amp; Hirsch, J. (2006). Resolving emotional conflict: A role for the rostral anterior cingulate cortex in modulating activity in the amygdala. </w:t>
      </w:r>
      <w:r>
        <w:rPr>
          <w:i/>
        </w:rPr>
        <w:t>Neuron</w:t>
      </w:r>
      <w:r>
        <w:t xml:space="preserve">, </w:t>
      </w:r>
      <w:r>
        <w:rPr>
          <w:i/>
        </w:rPr>
        <w:t>51</w:t>
      </w:r>
      <w:r>
        <w:t>(6), 871–882. doi:</w:t>
      </w:r>
      <w:hyperlink r:id="rId17">
        <w:r>
          <w:rPr>
            <w:rStyle w:val="Hyperlink"/>
          </w:rPr>
          <w:t>10.1016/j.neuron.2006.07.029</w:t>
        </w:r>
      </w:hyperlink>
    </w:p>
    <w:p w14:paraId="25A8BB28" w14:textId="77777777" w:rsidR="000F222E" w:rsidRDefault="000F222E" w:rsidP="000F222E">
      <w:pPr>
        <w:pStyle w:val="BodyText"/>
        <w:ind w:left="720" w:hanging="720"/>
      </w:pPr>
      <w:bookmarkStart w:id="34" w:name="ref-flexas_affective_2013"/>
      <w:bookmarkEnd w:id="33"/>
      <w:proofErr w:type="spellStart"/>
      <w:r>
        <w:t>Flexas</w:t>
      </w:r>
      <w:proofErr w:type="spellEnd"/>
      <w:r>
        <w:t xml:space="preserve">, A., </w:t>
      </w:r>
      <w:proofErr w:type="spellStart"/>
      <w:r>
        <w:t>Rosselló</w:t>
      </w:r>
      <w:proofErr w:type="spellEnd"/>
      <w:r>
        <w:t xml:space="preserve">, J., Christensen, J. F., Nadal, M., Rosa, A. O. L., &amp; </w:t>
      </w:r>
      <w:proofErr w:type="spellStart"/>
      <w:r>
        <w:t>Munar</w:t>
      </w:r>
      <w:proofErr w:type="spellEnd"/>
      <w:r>
        <w:t xml:space="preserve">, E. (2013). Affective priming using facial expressions modulates liking for abstract art. </w:t>
      </w:r>
      <w:r>
        <w:rPr>
          <w:i/>
        </w:rPr>
        <w:t>PLOS ONE</w:t>
      </w:r>
      <w:r>
        <w:t xml:space="preserve">, </w:t>
      </w:r>
      <w:r>
        <w:rPr>
          <w:i/>
        </w:rPr>
        <w:t>8</w:t>
      </w:r>
      <w:r>
        <w:t>(11), e80154. doi:</w:t>
      </w:r>
      <w:hyperlink r:id="rId18">
        <w:r>
          <w:rPr>
            <w:rStyle w:val="Hyperlink"/>
          </w:rPr>
          <w:t>10.1371/journal.pone.0080154</w:t>
        </w:r>
      </w:hyperlink>
    </w:p>
    <w:bookmarkEnd w:id="34"/>
    <w:p w14:paraId="07272879" w14:textId="11CB3961" w:rsidR="000F222E" w:rsidRDefault="000F222E" w:rsidP="000F222E">
      <w:pPr>
        <w:pStyle w:val="BodyText"/>
        <w:ind w:left="720" w:hanging="720"/>
        <w:rPr>
          <w:ins w:id="35" w:author="Nicholas Harp" w:date="2020-03-04T11:33:00Z"/>
        </w:rPr>
      </w:pPr>
      <w:proofErr w:type="spellStart"/>
      <w:ins w:id="36" w:author="Nicholas Harp" w:date="2020-03-04T11:32:00Z">
        <w:r>
          <w:t>Franconeri</w:t>
        </w:r>
        <w:proofErr w:type="spellEnd"/>
        <w:r>
          <w:t xml:space="preserve">, S. L., Alvarez, G. A., Cavanagh, P. (2013). Flexible cognitive resources: Competitive </w:t>
        </w:r>
      </w:ins>
      <w:ins w:id="37" w:author="Nicholas Harp" w:date="2020-03-04T11:33:00Z">
        <w:r>
          <w:t xml:space="preserve">content maps for attention and memory. </w:t>
        </w:r>
        <w:r>
          <w:rPr>
            <w:i/>
            <w:iCs/>
          </w:rPr>
          <w:t xml:space="preserve">Trends in Cognitive </w:t>
        </w:r>
        <w:proofErr w:type="gramStart"/>
        <w:r w:rsidRPr="000F222E">
          <w:rPr>
            <w:i/>
            <w:iCs/>
          </w:rPr>
          <w:t>Science</w:t>
        </w:r>
        <w:r>
          <w:t xml:space="preserve">, </w:t>
        </w:r>
        <w:r>
          <w:rPr>
            <w:i/>
            <w:iCs/>
          </w:rPr>
          <w:t xml:space="preserve"> </w:t>
        </w:r>
        <w:r w:rsidRPr="000F222E">
          <w:rPr>
            <w:i/>
            <w:iCs/>
          </w:rPr>
          <w:t>17</w:t>
        </w:r>
        <w:proofErr w:type="gramEnd"/>
        <w:r>
          <w:t xml:space="preserve">(3), 134-141. </w:t>
        </w:r>
      </w:ins>
    </w:p>
    <w:p w14:paraId="5520A62D" w14:textId="49BD886A" w:rsidR="000F222E" w:rsidRDefault="000F222E" w:rsidP="000F222E">
      <w:pPr>
        <w:pStyle w:val="BodyText"/>
        <w:ind w:left="720" w:hanging="720"/>
      </w:pPr>
      <w:r w:rsidRPr="000F222E">
        <w:t>Freeman</w:t>
      </w:r>
      <w:r>
        <w:t xml:space="preserve">, J. B., &amp; </w:t>
      </w:r>
      <w:proofErr w:type="spellStart"/>
      <w:r>
        <w:t>Ambady</w:t>
      </w:r>
      <w:proofErr w:type="spellEnd"/>
      <w:r>
        <w:t xml:space="preserve">, N. (2010). MouseTracker: Software for studying real-time mental processing using a computer mouse-tracking method. </w:t>
      </w:r>
      <w:r>
        <w:rPr>
          <w:i/>
        </w:rPr>
        <w:t>Behavior Research Methods</w:t>
      </w:r>
      <w:r>
        <w:t xml:space="preserve">, </w:t>
      </w:r>
      <w:r>
        <w:rPr>
          <w:i/>
        </w:rPr>
        <w:t>42</w:t>
      </w:r>
      <w:r>
        <w:t>(1), 226–241. doi:</w:t>
      </w:r>
      <w:hyperlink r:id="rId19">
        <w:r>
          <w:rPr>
            <w:rStyle w:val="Hyperlink"/>
          </w:rPr>
          <w:t>10.3758/BRM.42.1.226</w:t>
        </w:r>
      </w:hyperlink>
    </w:p>
    <w:p w14:paraId="6093F279" w14:textId="77777777" w:rsidR="000F222E" w:rsidRDefault="000F222E" w:rsidP="000F222E">
      <w:pPr>
        <w:pStyle w:val="BodyText"/>
        <w:ind w:left="720" w:hanging="720"/>
      </w:pPr>
      <w:bookmarkStart w:id="38" w:name="ref-freeman_hand_2011"/>
      <w:r>
        <w:lastRenderedPageBreak/>
        <w:t xml:space="preserve">Freeman, J., Dale, R., &amp; Farmer, T. (2011). Hand in motion reveals mind in motion. </w:t>
      </w:r>
      <w:r>
        <w:rPr>
          <w:i/>
        </w:rPr>
        <w:t>Frontiers in Psychology</w:t>
      </w:r>
      <w:r>
        <w:t xml:space="preserve">, </w:t>
      </w:r>
      <w:r>
        <w:rPr>
          <w:i/>
        </w:rPr>
        <w:t>2</w:t>
      </w:r>
      <w:r>
        <w:t>. doi:</w:t>
      </w:r>
      <w:hyperlink r:id="rId20">
        <w:r>
          <w:rPr>
            <w:rStyle w:val="Hyperlink"/>
          </w:rPr>
          <w:t>10.3389/fpsyg.2011.00059</w:t>
        </w:r>
      </w:hyperlink>
    </w:p>
    <w:p w14:paraId="26C9FBE7" w14:textId="77777777" w:rsidR="000F222E" w:rsidRDefault="000F222E" w:rsidP="000F222E">
      <w:pPr>
        <w:pStyle w:val="BodyText"/>
        <w:ind w:left="720" w:hanging="720"/>
      </w:pPr>
      <w:bookmarkStart w:id="39" w:name="ref-frijda_emotions_1986"/>
      <w:bookmarkEnd w:id="38"/>
      <w:proofErr w:type="spellStart"/>
      <w:r>
        <w:t>Frijda</w:t>
      </w:r>
      <w:proofErr w:type="spellEnd"/>
      <w:r>
        <w:t xml:space="preserve">, N. H. (1986). </w:t>
      </w:r>
      <w:r>
        <w:rPr>
          <w:i/>
        </w:rPr>
        <w:t>The emotions</w:t>
      </w:r>
      <w:r>
        <w:t xml:space="preserve">. Paris, France: Editions de la Maison des Sciences de </w:t>
      </w:r>
      <w:proofErr w:type="spellStart"/>
      <w:r>
        <w:t>l’Homme</w:t>
      </w:r>
      <w:proofErr w:type="spellEnd"/>
      <w:r>
        <w:t>.</w:t>
      </w:r>
    </w:p>
    <w:p w14:paraId="2DD18EA2" w14:textId="77777777" w:rsidR="000F222E" w:rsidRDefault="000F222E" w:rsidP="000F222E">
      <w:pPr>
        <w:pStyle w:val="BodyText"/>
        <w:ind w:left="720" w:hanging="720"/>
      </w:pPr>
      <w:bookmarkStart w:id="40" w:name="ref-frith_role_2009"/>
      <w:bookmarkEnd w:id="39"/>
      <w:proofErr w:type="spellStart"/>
      <w:r>
        <w:t>Frith</w:t>
      </w:r>
      <w:proofErr w:type="spellEnd"/>
      <w:r>
        <w:t xml:space="preserve">, C. (2009). Role of facial expressions in social interactions. </w:t>
      </w:r>
      <w:r>
        <w:rPr>
          <w:i/>
        </w:rPr>
        <w:t>Philosophical Transactions of the Royal Society B: Biological Sciences</w:t>
      </w:r>
      <w:r>
        <w:t xml:space="preserve">, </w:t>
      </w:r>
      <w:r>
        <w:rPr>
          <w:i/>
        </w:rPr>
        <w:t>364</w:t>
      </w:r>
      <w:r>
        <w:t>(1535), 3453–3458. doi:</w:t>
      </w:r>
      <w:hyperlink r:id="rId21">
        <w:r>
          <w:rPr>
            <w:rStyle w:val="Hyperlink"/>
          </w:rPr>
          <w:t>10.1098/rstb.2009.0142</w:t>
        </w:r>
      </w:hyperlink>
    </w:p>
    <w:p w14:paraId="5B599BCA" w14:textId="3C64E9B2" w:rsidR="000F222E" w:rsidRDefault="000F222E" w:rsidP="000F222E">
      <w:pPr>
        <w:pStyle w:val="BodyText"/>
        <w:ind w:left="720" w:hanging="720"/>
        <w:rPr>
          <w:ins w:id="41" w:author="Nicholas Harp" w:date="2020-03-04T11:33:00Z"/>
          <w:rStyle w:val="Hyperlink"/>
        </w:rPr>
      </w:pPr>
      <w:bookmarkStart w:id="42" w:name="ref-green_factors_2018"/>
      <w:bookmarkEnd w:id="40"/>
      <w:r>
        <w:t xml:space="preserve">Green, C., &amp; Guo, K. (2018). Factors contributing to individual differences in facial expression </w:t>
      </w:r>
      <w:proofErr w:type="spellStart"/>
      <w:r>
        <w:t>categorisation</w:t>
      </w:r>
      <w:proofErr w:type="spellEnd"/>
      <w:r>
        <w:t xml:space="preserve">. </w:t>
      </w:r>
      <w:r>
        <w:rPr>
          <w:i/>
        </w:rPr>
        <w:t>Cognition &amp; Emotion</w:t>
      </w:r>
      <w:r>
        <w:t xml:space="preserve">, </w:t>
      </w:r>
      <w:r>
        <w:rPr>
          <w:i/>
        </w:rPr>
        <w:t>32</w:t>
      </w:r>
      <w:r>
        <w:t>(1), 37–48. doi:</w:t>
      </w:r>
      <w:hyperlink r:id="rId22">
        <w:r>
          <w:rPr>
            <w:rStyle w:val="Hyperlink"/>
          </w:rPr>
          <w:t>10.1080/02699931.2016.1273200</w:t>
        </w:r>
      </w:hyperlink>
    </w:p>
    <w:p w14:paraId="066638FE" w14:textId="48869176" w:rsidR="000F222E" w:rsidRPr="000F222E" w:rsidRDefault="000F222E" w:rsidP="000F222E">
      <w:pPr>
        <w:pStyle w:val="BodyText"/>
        <w:ind w:left="720" w:hanging="720"/>
      </w:pPr>
      <w:ins w:id="43" w:author="Nicholas Harp" w:date="2020-03-04T11:33:00Z">
        <w:r>
          <w:rPr>
            <w:rStyle w:val="Hyperlink"/>
          </w:rPr>
          <w:t>Hayes-Roth, B., &amp;</w:t>
        </w:r>
      </w:ins>
      <w:ins w:id="44" w:author="Nicholas Harp" w:date="2020-03-04T11:34:00Z">
        <w:r>
          <w:rPr>
            <w:rStyle w:val="Hyperlink"/>
          </w:rPr>
          <w:t xml:space="preserve"> Hayes-Roth, F. (1979). A cognitive model of planning. </w:t>
        </w:r>
        <w:r>
          <w:rPr>
            <w:rStyle w:val="Hyperlink"/>
            <w:i/>
            <w:iCs/>
          </w:rPr>
          <w:t>Cognitive Science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3</w:t>
        </w:r>
        <w:r>
          <w:rPr>
            <w:rStyle w:val="Hyperlink"/>
          </w:rPr>
          <w:t xml:space="preserve">(4), 275-310. </w:t>
        </w:r>
      </w:ins>
    </w:p>
    <w:p w14:paraId="17BA8467" w14:textId="25A101C3" w:rsidR="000F222E" w:rsidRDefault="000F222E" w:rsidP="000F222E">
      <w:pPr>
        <w:pStyle w:val="BodyText"/>
        <w:ind w:left="720" w:hanging="720"/>
        <w:rPr>
          <w:ins w:id="45" w:author="Nicholas Harp" w:date="2020-03-04T11:51:00Z"/>
          <w:rStyle w:val="Hyperlink"/>
        </w:rPr>
      </w:pPr>
      <w:bookmarkStart w:id="46" w:name="ref-hehman_advanced_2015"/>
      <w:bookmarkEnd w:id="42"/>
      <w:proofErr w:type="spellStart"/>
      <w:r>
        <w:t>Hehman</w:t>
      </w:r>
      <w:proofErr w:type="spellEnd"/>
      <w:r>
        <w:t xml:space="preserve">, E., </w:t>
      </w:r>
      <w:proofErr w:type="spellStart"/>
      <w:r>
        <w:t>Stolier</w:t>
      </w:r>
      <w:proofErr w:type="spellEnd"/>
      <w:r>
        <w:t xml:space="preserve">, R. M., &amp; Freeman, J. B. (2015). Advanced mouse-tracking analytic techniques for enhancing psychological science. </w:t>
      </w:r>
      <w:r>
        <w:rPr>
          <w:i/>
        </w:rPr>
        <w:t>Group Processes &amp; Intergroup Relations</w:t>
      </w:r>
      <w:r>
        <w:t xml:space="preserve">, </w:t>
      </w:r>
      <w:r>
        <w:rPr>
          <w:i/>
        </w:rPr>
        <w:t>18</w:t>
      </w:r>
      <w:r>
        <w:t>(3), 384–401. doi:</w:t>
      </w:r>
      <w:hyperlink r:id="rId23">
        <w:r>
          <w:rPr>
            <w:rStyle w:val="Hyperlink"/>
          </w:rPr>
          <w:t>10.1177/1368430214538325</w:t>
        </w:r>
      </w:hyperlink>
    </w:p>
    <w:p w14:paraId="2CCD627E" w14:textId="67EBA52A" w:rsidR="00D50E1A" w:rsidRPr="00075A97" w:rsidRDefault="00D50E1A" w:rsidP="000F222E">
      <w:pPr>
        <w:pStyle w:val="BodyText"/>
        <w:ind w:left="720" w:hanging="720"/>
      </w:pPr>
      <w:proofErr w:type="spellStart"/>
      <w:ins w:id="47" w:author="Nicholas Harp" w:date="2020-03-04T11:51:00Z">
        <w:r>
          <w:rPr>
            <w:rStyle w:val="Hyperlink"/>
          </w:rPr>
          <w:t>Ihle</w:t>
        </w:r>
        <w:proofErr w:type="spellEnd"/>
        <w:r>
          <w:rPr>
            <w:rStyle w:val="Hyperlink"/>
          </w:rPr>
          <w:t xml:space="preserve">, A., </w:t>
        </w:r>
        <w:proofErr w:type="spellStart"/>
        <w:r>
          <w:rPr>
            <w:rStyle w:val="Hyperlink"/>
          </w:rPr>
          <w:t>Borella</w:t>
        </w:r>
        <w:proofErr w:type="spellEnd"/>
        <w:r>
          <w:rPr>
            <w:rStyle w:val="Hyperlink"/>
          </w:rPr>
          <w:t xml:space="preserve">, E., </w:t>
        </w:r>
        <w:proofErr w:type="spellStart"/>
        <w:r>
          <w:rPr>
            <w:rStyle w:val="Hyperlink"/>
          </w:rPr>
          <w:t>Rahnfeld</w:t>
        </w:r>
        <w:proofErr w:type="spellEnd"/>
        <w:r>
          <w:rPr>
            <w:rStyle w:val="Hyperlink"/>
          </w:rPr>
          <w:t>, M., M</w:t>
        </w:r>
        <w:r>
          <w:rPr>
            <w:rStyle w:val="Hyperlink"/>
            <w:u w:val="single"/>
          </w:rPr>
          <w:t>üller, S. R.</w:t>
        </w:r>
      </w:ins>
      <w:ins w:id="48" w:author="Nicholas Harp" w:date="2020-03-04T11:53:00Z">
        <w:r w:rsidR="00075A97">
          <w:rPr>
            <w:rStyle w:val="Hyperlink"/>
            <w:u w:val="single"/>
          </w:rPr>
          <w:t xml:space="preserve">, </w:t>
        </w:r>
        <w:proofErr w:type="spellStart"/>
        <w:r w:rsidR="00075A97">
          <w:rPr>
            <w:rStyle w:val="Hyperlink"/>
            <w:u w:val="single"/>
          </w:rPr>
          <w:t>Eng</w:t>
        </w:r>
      </w:ins>
      <w:ins w:id="49" w:author="Nicholas Harp" w:date="2020-03-04T11:54:00Z">
        <w:r w:rsidR="00075A97">
          <w:rPr>
            <w:rStyle w:val="Hyperlink"/>
            <w:u w:val="single"/>
          </w:rPr>
          <w:t>e</w:t>
        </w:r>
        <w:proofErr w:type="spellEnd"/>
        <w:r w:rsidR="00075A97">
          <w:rPr>
            <w:rStyle w:val="Hyperlink"/>
            <w:u w:val="single"/>
          </w:rPr>
          <w:t xml:space="preserve">, S., Hacker, W. … &amp; </w:t>
        </w:r>
        <w:proofErr w:type="spellStart"/>
        <w:r w:rsidR="00075A97">
          <w:rPr>
            <w:rStyle w:val="Hyperlink"/>
            <w:u w:val="single"/>
          </w:rPr>
          <w:t>Kliegel</w:t>
        </w:r>
        <w:proofErr w:type="spellEnd"/>
        <w:r w:rsidR="00075A97">
          <w:rPr>
            <w:rStyle w:val="Hyperlink"/>
            <w:u w:val="single"/>
          </w:rPr>
          <w:t>, M.</w:t>
        </w:r>
      </w:ins>
      <w:ins w:id="50" w:author="Nicholas Harp" w:date="2020-03-04T11:51:00Z">
        <w:r>
          <w:rPr>
            <w:rStyle w:val="Hyperlink"/>
            <w:u w:val="single"/>
          </w:rPr>
          <w:t xml:space="preserve"> (2015). The role of cognitive </w:t>
        </w:r>
      </w:ins>
      <w:ins w:id="51" w:author="Nicholas Harp" w:date="2020-03-04T11:52:00Z">
        <w:r w:rsidR="00075A97">
          <w:rPr>
            <w:rStyle w:val="Hyperlink"/>
            <w:u w:val="single"/>
          </w:rPr>
          <w:t xml:space="preserve">resources for subjective work ability and health in nursing. </w:t>
        </w:r>
        <w:r w:rsidR="00075A97">
          <w:rPr>
            <w:rStyle w:val="Hyperlink"/>
            <w:i/>
            <w:iCs/>
            <w:u w:val="single"/>
          </w:rPr>
          <w:t>European Journal of Ageing</w:t>
        </w:r>
        <w:r w:rsidR="00075A97">
          <w:rPr>
            <w:rStyle w:val="Hyperlink"/>
            <w:u w:val="single"/>
          </w:rPr>
          <w:t xml:space="preserve">, </w:t>
        </w:r>
        <w:r w:rsidR="00075A97">
          <w:rPr>
            <w:rStyle w:val="Hyperlink"/>
            <w:i/>
            <w:iCs/>
            <w:u w:val="single"/>
          </w:rPr>
          <w:t>12</w:t>
        </w:r>
        <w:r w:rsidR="00075A97">
          <w:rPr>
            <w:rStyle w:val="Hyperlink"/>
            <w:u w:val="single"/>
          </w:rPr>
          <w:t xml:space="preserve">(2), 131-140. </w:t>
        </w:r>
      </w:ins>
    </w:p>
    <w:p w14:paraId="69762C19" w14:textId="77777777" w:rsidR="000F222E" w:rsidRDefault="000F222E" w:rsidP="000F222E">
      <w:pPr>
        <w:pStyle w:val="BodyText"/>
        <w:ind w:left="720" w:hanging="720"/>
      </w:pPr>
      <w:bookmarkStart w:id="52" w:name="ref-izard_innate_1994"/>
      <w:bookmarkEnd w:id="46"/>
      <w:r>
        <w:lastRenderedPageBreak/>
        <w:t xml:space="preserve">Izard, C. E. (1994). Innate and universal facial expressions: Evidence from developmental and cross-cultural research. </w:t>
      </w:r>
      <w:r>
        <w:rPr>
          <w:i/>
        </w:rPr>
        <w:t>Psychological Bulletin</w:t>
      </w:r>
      <w:r>
        <w:t xml:space="preserve">, </w:t>
      </w:r>
      <w:r>
        <w:rPr>
          <w:i/>
        </w:rPr>
        <w:t>115</w:t>
      </w:r>
      <w:r>
        <w:t>(2), 288–299. doi:</w:t>
      </w:r>
      <w:hyperlink r:id="rId24">
        <w:r>
          <w:rPr>
            <w:rStyle w:val="Hyperlink"/>
          </w:rPr>
          <w:t>10.1037/0033-2909.115.2.288</w:t>
        </w:r>
      </w:hyperlink>
    </w:p>
    <w:p w14:paraId="75869C43" w14:textId="3E7327B3" w:rsidR="000F222E" w:rsidRDefault="000F222E" w:rsidP="000F222E">
      <w:pPr>
        <w:pStyle w:val="BodyText"/>
        <w:spacing w:line="240" w:lineRule="auto"/>
        <w:ind w:left="720" w:hanging="720"/>
        <w:rPr>
          <w:ins w:id="53" w:author="Nicholas Harp" w:date="2020-03-04T11:48:00Z"/>
          <w:rStyle w:val="Hyperlink"/>
        </w:rPr>
      </w:pPr>
      <w:bookmarkStart w:id="54" w:name="ref-jiaping_empathy_2017"/>
      <w:bookmarkEnd w:id="52"/>
      <w:proofErr w:type="spellStart"/>
      <w:r>
        <w:t>Jiaping</w:t>
      </w:r>
      <w:proofErr w:type="spellEnd"/>
      <w:r>
        <w:t xml:space="preserve">, C., </w:t>
      </w:r>
      <w:proofErr w:type="spellStart"/>
      <w:r>
        <w:t>Yuejia</w:t>
      </w:r>
      <w:proofErr w:type="spellEnd"/>
      <w:r>
        <w:t xml:space="preserve">, L. U. O., Fang, C. U. I., </w:t>
      </w:r>
      <w:proofErr w:type="spellStart"/>
      <w:r>
        <w:t>Jiaping</w:t>
      </w:r>
      <w:proofErr w:type="spellEnd"/>
      <w:r>
        <w:t xml:space="preserve">, C., </w:t>
      </w:r>
      <w:proofErr w:type="spellStart"/>
      <w:r>
        <w:t>Yuejia</w:t>
      </w:r>
      <w:proofErr w:type="spellEnd"/>
      <w:r>
        <w:t xml:space="preserve">, L. U. O., &amp; Fang, C. U. I. (2017). Empathy for pain influenced by cognitive load: Evidence from an ERP study. </w:t>
      </w:r>
      <w:r>
        <w:rPr>
          <w:i/>
        </w:rPr>
        <w:t xml:space="preserve">Acta </w:t>
      </w:r>
      <w:proofErr w:type="spellStart"/>
      <w:r>
        <w:rPr>
          <w:i/>
        </w:rPr>
        <w:t>Psychologica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>49</w:t>
      </w:r>
      <w:r>
        <w:t>(5), 622–630. doi:</w:t>
      </w:r>
      <w:hyperlink r:id="rId25">
        <w:r>
          <w:rPr>
            <w:rStyle w:val="Hyperlink"/>
          </w:rPr>
          <w:t>10.3724/SP.J.1041.2017.00622</w:t>
        </w:r>
      </w:hyperlink>
    </w:p>
    <w:p w14:paraId="62C6DBD6" w14:textId="16B5FAE3" w:rsidR="00023505" w:rsidRPr="00023505" w:rsidRDefault="00023505" w:rsidP="000F222E">
      <w:pPr>
        <w:pStyle w:val="BodyText"/>
        <w:spacing w:line="240" w:lineRule="auto"/>
        <w:ind w:left="720" w:hanging="720"/>
        <w:rPr>
          <w:rStyle w:val="Hyperlink"/>
        </w:rPr>
      </w:pPr>
      <w:ins w:id="55" w:author="Nicholas Harp" w:date="2020-03-04T11:48:00Z">
        <w:r>
          <w:rPr>
            <w:rStyle w:val="Hyperlink"/>
          </w:rPr>
          <w:t xml:space="preserve">Kahneman, D. (1973). </w:t>
        </w:r>
        <w:r>
          <w:rPr>
            <w:rStyle w:val="Hyperlink"/>
            <w:i/>
            <w:iCs/>
          </w:rPr>
          <w:t>Attention and effort</w:t>
        </w:r>
        <w:r>
          <w:rPr>
            <w:rStyle w:val="Hyperlink"/>
          </w:rPr>
          <w:t xml:space="preserve">. Prentice-Hall. </w:t>
        </w:r>
      </w:ins>
    </w:p>
    <w:p w14:paraId="4825A6BB" w14:textId="6D874A29" w:rsidR="000F222E" w:rsidRDefault="000F222E" w:rsidP="000F222E">
      <w:pPr>
        <w:pStyle w:val="BodyText"/>
        <w:ind w:left="720" w:hanging="720"/>
        <w:rPr>
          <w:ins w:id="56" w:author="Nicholas Harp" w:date="2020-03-04T11:34:00Z"/>
        </w:rPr>
      </w:pPr>
      <w:proofErr w:type="spellStart"/>
      <w:r w:rsidRPr="00485591">
        <w:t>Kieslich</w:t>
      </w:r>
      <w:proofErr w:type="spellEnd"/>
      <w:r>
        <w:t>,</w:t>
      </w:r>
      <w:r w:rsidRPr="00485591">
        <w:t xml:space="preserve"> </w:t>
      </w:r>
      <w:proofErr w:type="gramStart"/>
      <w:r w:rsidRPr="00485591">
        <w:t>P</w:t>
      </w:r>
      <w:r>
        <w:t>.</w:t>
      </w:r>
      <w:r w:rsidRPr="00485591">
        <w:t>J</w:t>
      </w:r>
      <w:r>
        <w:t xml:space="preserve">. </w:t>
      </w:r>
      <w:r w:rsidRPr="00485591">
        <w:t>,</w:t>
      </w:r>
      <w:proofErr w:type="gramEnd"/>
      <w:r w:rsidRPr="00485591">
        <w:t xml:space="preserve"> Henninger</w:t>
      </w:r>
      <w:r>
        <w:t>,</w:t>
      </w:r>
      <w:r w:rsidRPr="00485591">
        <w:t xml:space="preserve"> F</w:t>
      </w:r>
      <w:r>
        <w:t>.</w:t>
      </w:r>
      <w:r w:rsidRPr="00485591">
        <w:t>, Wulff</w:t>
      </w:r>
      <w:r>
        <w:t>,</w:t>
      </w:r>
      <w:r w:rsidRPr="00485591">
        <w:t xml:space="preserve"> D</w:t>
      </w:r>
      <w:r>
        <w:t xml:space="preserve">. </w:t>
      </w:r>
      <w:r w:rsidRPr="00485591">
        <w:t>U</w:t>
      </w:r>
      <w:r>
        <w:t>.</w:t>
      </w:r>
      <w:r w:rsidRPr="00485591">
        <w:t xml:space="preserve">, </w:t>
      </w:r>
      <w:proofErr w:type="spellStart"/>
      <w:r w:rsidRPr="00485591">
        <w:t>Haslbeck</w:t>
      </w:r>
      <w:proofErr w:type="spellEnd"/>
      <w:r>
        <w:t>,</w:t>
      </w:r>
      <w:r w:rsidRPr="00485591">
        <w:t xml:space="preserve"> J</w:t>
      </w:r>
      <w:r>
        <w:t xml:space="preserve">. </w:t>
      </w:r>
      <w:r w:rsidRPr="00485591">
        <w:t>M</w:t>
      </w:r>
      <w:r>
        <w:t>.</w:t>
      </w:r>
      <w:r w:rsidRPr="00485591">
        <w:t>, Schulte-</w:t>
      </w:r>
      <w:proofErr w:type="spellStart"/>
      <w:r w:rsidRPr="00485591">
        <w:t>Mecklenbeck</w:t>
      </w:r>
      <w:proofErr w:type="spellEnd"/>
      <w:r>
        <w:t>,</w:t>
      </w:r>
      <w:r w:rsidRPr="00485591">
        <w:t xml:space="preserve"> M</w:t>
      </w:r>
      <w:r>
        <w:t>.</w:t>
      </w:r>
      <w:r w:rsidRPr="00485591">
        <w:t xml:space="preserve"> (2019). Mouse-tracking: A practical guide to implementation and analysis. In Schulte-</w:t>
      </w:r>
      <w:proofErr w:type="spellStart"/>
      <w:r w:rsidRPr="00485591">
        <w:t>Mecklenbeck</w:t>
      </w:r>
      <w:proofErr w:type="spellEnd"/>
      <w:r w:rsidRPr="00485591">
        <w:t xml:space="preserve"> M, </w:t>
      </w:r>
      <w:proofErr w:type="spellStart"/>
      <w:r w:rsidRPr="00485591">
        <w:t>Kühberger</w:t>
      </w:r>
      <w:proofErr w:type="spellEnd"/>
      <w:r w:rsidRPr="00485591">
        <w:t xml:space="preserve"> A, Johnson JG (eds.), </w:t>
      </w:r>
      <w:r w:rsidRPr="00511D1C">
        <w:rPr>
          <w:i/>
          <w:iCs/>
        </w:rPr>
        <w:t>A Handbook of Process Tracing Methods</w:t>
      </w:r>
      <w:r w:rsidRPr="00485591">
        <w:t>, 111-130. Routledge, New York, NY.</w:t>
      </w:r>
    </w:p>
    <w:p w14:paraId="7A34FA95" w14:textId="3A3F444E" w:rsidR="000F222E" w:rsidRPr="000F222E" w:rsidRDefault="000F222E" w:rsidP="000F222E">
      <w:pPr>
        <w:pStyle w:val="BodyText"/>
        <w:ind w:left="720" w:hanging="720"/>
      </w:pPr>
      <w:proofErr w:type="spellStart"/>
      <w:ins w:id="57" w:author="Nicholas Harp" w:date="2020-03-04T11:37:00Z">
        <w:r>
          <w:t>Kliegel</w:t>
        </w:r>
        <w:proofErr w:type="spellEnd"/>
        <w:r>
          <w:t>, M., Martin, M., McDaniel, M. A., &amp; Philips, L. H. (2007). Adult age differences in errand plannin</w:t>
        </w:r>
      </w:ins>
      <w:ins w:id="58" w:author="Nicholas Harp" w:date="2020-03-04T11:38:00Z">
        <w:r>
          <w:t xml:space="preserve">g: The role of task familiarity and cognitive resources. </w:t>
        </w:r>
        <w:r>
          <w:rPr>
            <w:i/>
            <w:iCs/>
          </w:rPr>
          <w:t>Experimental Aging Research</w:t>
        </w:r>
        <w:r>
          <w:t xml:space="preserve">, </w:t>
        </w:r>
        <w:r>
          <w:rPr>
            <w:i/>
            <w:iCs/>
          </w:rPr>
          <w:t>33</w:t>
        </w:r>
        <w:r>
          <w:t xml:space="preserve">(2), 145-161. </w:t>
        </w:r>
      </w:ins>
    </w:p>
    <w:p w14:paraId="677A3F74" w14:textId="77777777" w:rsidR="000F222E" w:rsidRDefault="000F222E" w:rsidP="000F222E">
      <w:pPr>
        <w:pStyle w:val="BodyText"/>
        <w:ind w:left="720" w:hanging="720"/>
      </w:pPr>
      <w:bookmarkStart w:id="59" w:name="ref-kim_inverse_2003"/>
      <w:bookmarkEnd w:id="54"/>
      <w:r>
        <w:t xml:space="preserve">Kim, H., Somerville, L. H., Johnstone, T., Alexander, A. L., &amp; Whalen, P. J. (2003). Inverse amygdala and medial prefrontal cortex responses to surprised faces. </w:t>
      </w:r>
      <w:proofErr w:type="spellStart"/>
      <w:r>
        <w:rPr>
          <w:i/>
        </w:rPr>
        <w:t>Neuroreport</w:t>
      </w:r>
      <w:proofErr w:type="spellEnd"/>
      <w:r>
        <w:t xml:space="preserve">, </w:t>
      </w:r>
      <w:r>
        <w:rPr>
          <w:i/>
        </w:rPr>
        <w:t>14</w:t>
      </w:r>
      <w:r>
        <w:t>(18), 2317–2322. doi:</w:t>
      </w:r>
      <w:hyperlink r:id="rId26">
        <w:r>
          <w:rPr>
            <w:rStyle w:val="Hyperlink"/>
          </w:rPr>
          <w:t>10.1097/00001756-200312190-00006</w:t>
        </w:r>
      </w:hyperlink>
    </w:p>
    <w:p w14:paraId="57E13814" w14:textId="77777777" w:rsidR="000F222E" w:rsidRDefault="000F222E" w:rsidP="000F222E">
      <w:pPr>
        <w:pStyle w:val="BodyText"/>
        <w:ind w:left="720" w:hanging="720"/>
      </w:pPr>
      <w:bookmarkStart w:id="60" w:name="ref-kim_contextual_2004"/>
      <w:bookmarkEnd w:id="59"/>
      <w:r>
        <w:t xml:space="preserve">Kim, H., Somerville, L. H., Johnstone, T., Polis, S., Alexander, A. L., Shin, L. M., &amp; Whalen, P. J. (2004). Contextual modulation of amygdala responsivity to surprised faces. </w:t>
      </w:r>
      <w:r>
        <w:rPr>
          <w:i/>
        </w:rPr>
        <w:t>Journal of Cognitive Neuroscience</w:t>
      </w:r>
      <w:r>
        <w:t xml:space="preserve">, </w:t>
      </w:r>
      <w:r>
        <w:rPr>
          <w:i/>
        </w:rPr>
        <w:t>16</w:t>
      </w:r>
      <w:r>
        <w:t>(10), 1730–1745. doi:</w:t>
      </w:r>
      <w:hyperlink r:id="rId27">
        <w:r>
          <w:rPr>
            <w:rStyle w:val="Hyperlink"/>
          </w:rPr>
          <w:t>10.1162/0898929042947865</w:t>
        </w:r>
      </w:hyperlink>
    </w:p>
    <w:p w14:paraId="76314987" w14:textId="77777777" w:rsidR="000F222E" w:rsidRDefault="000F222E" w:rsidP="000F222E">
      <w:pPr>
        <w:pStyle w:val="BodyText"/>
        <w:ind w:left="720" w:hanging="720"/>
      </w:pPr>
      <w:bookmarkStart w:id="61" w:name="ref-knight_aging_2007"/>
      <w:bookmarkEnd w:id="60"/>
      <w:r>
        <w:lastRenderedPageBreak/>
        <w:t xml:space="preserve">Knight, M., Seymour, T. L., Gaunt, J. T., Baker, C., Nesmith, K., &amp; Mather, M. (2007). Aging and goal-directed emotional attention: Distraction reverses emotional biases. </w:t>
      </w:r>
      <w:r>
        <w:rPr>
          <w:i/>
        </w:rPr>
        <w:t>Emotion</w:t>
      </w:r>
      <w:r>
        <w:t xml:space="preserve">, </w:t>
      </w:r>
      <w:r>
        <w:rPr>
          <w:i/>
        </w:rPr>
        <w:t>7</w:t>
      </w:r>
      <w:r>
        <w:t>(4), 705–714. doi:</w:t>
      </w:r>
      <w:hyperlink r:id="rId28">
        <w:r>
          <w:rPr>
            <w:rStyle w:val="Hyperlink"/>
          </w:rPr>
          <w:t>10.1037/1528-3542.7.4.705</w:t>
        </w:r>
      </w:hyperlink>
    </w:p>
    <w:p w14:paraId="5BDEC052" w14:textId="77777777" w:rsidR="000F222E" w:rsidRDefault="000F222E" w:rsidP="000F222E">
      <w:pPr>
        <w:pStyle w:val="BodyText"/>
        <w:ind w:left="720" w:hanging="720"/>
      </w:pPr>
      <w:bookmarkStart w:id="62" w:name="ref-krieglmeyer_being_2010"/>
      <w:bookmarkEnd w:id="61"/>
      <w:proofErr w:type="spellStart"/>
      <w:r>
        <w:t>Krieglmeyer</w:t>
      </w:r>
      <w:proofErr w:type="spellEnd"/>
      <w:r>
        <w:t xml:space="preserve">, R., Deutsch, R., De </w:t>
      </w:r>
      <w:proofErr w:type="spellStart"/>
      <w:r>
        <w:t>Houwer</w:t>
      </w:r>
      <w:proofErr w:type="spellEnd"/>
      <w:r>
        <w:t xml:space="preserve">, J., &amp; De </w:t>
      </w:r>
      <w:proofErr w:type="spellStart"/>
      <w:r>
        <w:t>Raedt</w:t>
      </w:r>
      <w:proofErr w:type="spellEnd"/>
      <w:r>
        <w:t xml:space="preserve">, R. (2010). Being moved: Valence activates approach-avoidance behavior independently of evaluation and approach-avoidance intentions. </w:t>
      </w:r>
      <w:r>
        <w:rPr>
          <w:i/>
        </w:rPr>
        <w:t>Psychological Science</w:t>
      </w:r>
      <w:r>
        <w:t xml:space="preserve">, </w:t>
      </w:r>
      <w:r>
        <w:rPr>
          <w:i/>
        </w:rPr>
        <w:t>21</w:t>
      </w:r>
      <w:r>
        <w:t>(4), 607–613. doi:</w:t>
      </w:r>
      <w:hyperlink r:id="rId29">
        <w:r>
          <w:rPr>
            <w:rStyle w:val="Hyperlink"/>
          </w:rPr>
          <w:t>10.1177/0956797610365131</w:t>
        </w:r>
      </w:hyperlink>
    </w:p>
    <w:p w14:paraId="0B84E26F" w14:textId="77777777" w:rsidR="000F222E" w:rsidRDefault="000F222E" w:rsidP="000F222E">
      <w:pPr>
        <w:pStyle w:val="BodyText"/>
        <w:ind w:left="720" w:hanging="720"/>
      </w:pPr>
      <w:bookmarkStart w:id="63" w:name="ref-kron_feelings_2010"/>
      <w:bookmarkEnd w:id="62"/>
      <w:proofErr w:type="spellStart"/>
      <w:r>
        <w:t>Kron</w:t>
      </w:r>
      <w:proofErr w:type="spellEnd"/>
      <w:r>
        <w:t xml:space="preserve">, A., </w:t>
      </w:r>
      <w:proofErr w:type="spellStart"/>
      <w:r>
        <w:t>Schul</w:t>
      </w:r>
      <w:proofErr w:type="spellEnd"/>
      <w:r>
        <w:t xml:space="preserve">, Y., Cohen, A., &amp; </w:t>
      </w:r>
      <w:proofErr w:type="spellStart"/>
      <w:r>
        <w:t>Hassin</w:t>
      </w:r>
      <w:proofErr w:type="spellEnd"/>
      <w:r>
        <w:t xml:space="preserve">, R. R. (2010). Feelings don’t come easy: Studies on the effortful nature of feelings. </w:t>
      </w:r>
      <w:r>
        <w:rPr>
          <w:i/>
        </w:rPr>
        <w:t>Journal of Experimental Psychology: General</w:t>
      </w:r>
      <w:r>
        <w:t xml:space="preserve">, </w:t>
      </w:r>
      <w:r>
        <w:rPr>
          <w:i/>
        </w:rPr>
        <w:t>139</w:t>
      </w:r>
      <w:r>
        <w:t>(3), 520–534. doi:</w:t>
      </w:r>
      <w:hyperlink r:id="rId30">
        <w:r>
          <w:rPr>
            <w:rStyle w:val="Hyperlink"/>
          </w:rPr>
          <w:t>10.1037/a0020008</w:t>
        </w:r>
      </w:hyperlink>
    </w:p>
    <w:p w14:paraId="03EF6B3C" w14:textId="77777777" w:rsidR="000F222E" w:rsidRDefault="000F222E" w:rsidP="000F222E">
      <w:pPr>
        <w:pStyle w:val="BodyText"/>
        <w:ind w:left="720" w:hanging="720"/>
      </w:pPr>
      <w:bookmarkStart w:id="64" w:name="ref-kujawa_altered_2016"/>
      <w:bookmarkEnd w:id="63"/>
      <w:proofErr w:type="spellStart"/>
      <w:r>
        <w:t>Kujawa</w:t>
      </w:r>
      <w:proofErr w:type="spellEnd"/>
      <w:r>
        <w:t xml:space="preserve">, A., Wu, M., </w:t>
      </w:r>
      <w:proofErr w:type="spellStart"/>
      <w:r>
        <w:t>Klumpp</w:t>
      </w:r>
      <w:proofErr w:type="spellEnd"/>
      <w:r>
        <w:t xml:space="preserve">, H., Pine, D. S., Swain, J. E., Fitzgerald, K. D., … Phan, K. L. (2016). Altered development of amygdala-anterior cingulate cortex connectivity in anxious youth and young adults. </w:t>
      </w:r>
      <w:r>
        <w:rPr>
          <w:i/>
        </w:rPr>
        <w:t xml:space="preserve">Biological </w:t>
      </w:r>
      <w:proofErr w:type="gramStart"/>
      <w:r>
        <w:rPr>
          <w:i/>
        </w:rPr>
        <w:t>Psychiatry :</w:t>
      </w:r>
      <w:proofErr w:type="gramEnd"/>
      <w:r>
        <w:rPr>
          <w:i/>
        </w:rPr>
        <w:t xml:space="preserve"> Cognitive Neuroscience and Neuroimaging</w:t>
      </w:r>
      <w:r>
        <w:t xml:space="preserve">, </w:t>
      </w:r>
      <w:r>
        <w:rPr>
          <w:i/>
        </w:rPr>
        <w:t>1</w:t>
      </w:r>
      <w:r>
        <w:t>(4), 345–352. doi:</w:t>
      </w:r>
      <w:hyperlink r:id="rId31">
        <w:r>
          <w:rPr>
            <w:rStyle w:val="Hyperlink"/>
          </w:rPr>
          <w:t>10.1016/j.bpsc.2016.01.006</w:t>
        </w:r>
      </w:hyperlink>
    </w:p>
    <w:bookmarkEnd w:id="64"/>
    <w:p w14:paraId="12F18509" w14:textId="77777777" w:rsidR="000F222E" w:rsidRDefault="000F222E" w:rsidP="000F222E">
      <w:pPr>
        <w:pStyle w:val="BodyText"/>
        <w:ind w:left="720" w:hanging="720"/>
      </w:pPr>
      <w:r>
        <w:t>Lang, P., Bradley, M. M., &amp; Cuthbert, B. N. (2008). International affective picture system (IAPS): Affective ratings of pictures and instruction manual., Technical Report A–8. University of Florida, Gainesville, FL.</w:t>
      </w:r>
    </w:p>
    <w:p w14:paraId="56897280" w14:textId="77777777" w:rsidR="000F222E" w:rsidRDefault="000F222E" w:rsidP="000F222E">
      <w:pPr>
        <w:pStyle w:val="BodyText"/>
        <w:ind w:left="720" w:hanging="720"/>
      </w:pPr>
      <w:bookmarkStart w:id="65" w:name="ref-lavie_role_2005"/>
      <w:proofErr w:type="spellStart"/>
      <w:r>
        <w:t>Lavie</w:t>
      </w:r>
      <w:proofErr w:type="spellEnd"/>
      <w:r>
        <w:t xml:space="preserve">, N., &amp; De </w:t>
      </w:r>
      <w:proofErr w:type="spellStart"/>
      <w:r>
        <w:t>Fockert</w:t>
      </w:r>
      <w:proofErr w:type="spellEnd"/>
      <w:r>
        <w:t xml:space="preserve">, J. (2005). The role of working memory in attentional capture. </w:t>
      </w:r>
      <w:r>
        <w:rPr>
          <w:i/>
        </w:rPr>
        <w:t>Psychonomic Bulletin &amp; Review</w:t>
      </w:r>
      <w:r>
        <w:t xml:space="preserve">, </w:t>
      </w:r>
      <w:r>
        <w:rPr>
          <w:i/>
        </w:rPr>
        <w:t>12</w:t>
      </w:r>
      <w:r>
        <w:t>(4), 669–674. doi:</w:t>
      </w:r>
      <w:hyperlink r:id="rId32">
        <w:r>
          <w:rPr>
            <w:rStyle w:val="Hyperlink"/>
          </w:rPr>
          <w:t>10.3758/BF03196756</w:t>
        </w:r>
      </w:hyperlink>
    </w:p>
    <w:bookmarkEnd w:id="65"/>
    <w:p w14:paraId="71FA763C" w14:textId="77777777" w:rsidR="000F222E" w:rsidRDefault="000F222E" w:rsidP="000F222E">
      <w:pPr>
        <w:pStyle w:val="BodyText"/>
        <w:ind w:left="720" w:hanging="720"/>
      </w:pPr>
      <w:proofErr w:type="spellStart"/>
      <w:r>
        <w:lastRenderedPageBreak/>
        <w:t>Lavie</w:t>
      </w:r>
      <w:proofErr w:type="spellEnd"/>
      <w:r>
        <w:t xml:space="preserve">, N., Hirst, A., </w:t>
      </w:r>
      <w:proofErr w:type="spellStart"/>
      <w:r>
        <w:t>Fockert</w:t>
      </w:r>
      <w:proofErr w:type="spellEnd"/>
      <w:r>
        <w:t xml:space="preserve">, J. W. de, &amp; Viding, E. (2004). Load theory of selective attention and cognitive control. </w:t>
      </w:r>
      <w:r>
        <w:rPr>
          <w:i/>
        </w:rPr>
        <w:t>Journal of Experimental Psychology. General</w:t>
      </w:r>
      <w:r>
        <w:t xml:space="preserve">, </w:t>
      </w:r>
      <w:r>
        <w:rPr>
          <w:i/>
        </w:rPr>
        <w:t>133</w:t>
      </w:r>
      <w:r>
        <w:t>(3), 339–354. doi:</w:t>
      </w:r>
      <w:hyperlink r:id="rId33">
        <w:r>
          <w:rPr>
            <w:rStyle w:val="Hyperlink"/>
          </w:rPr>
          <w:t>10.1037/0096-3445.133.3.339</w:t>
        </w:r>
      </w:hyperlink>
    </w:p>
    <w:p w14:paraId="3096BE8E" w14:textId="77777777" w:rsidR="000F222E" w:rsidRDefault="000F222E" w:rsidP="000F222E">
      <w:pPr>
        <w:pStyle w:val="BodyText"/>
        <w:ind w:left="720" w:hanging="720"/>
      </w:pPr>
      <w:bookmarkStart w:id="66" w:name="ref-lazarus_short-circuiting_1964"/>
      <w:r>
        <w:t xml:space="preserve">Lazarus, R. S., &amp; </w:t>
      </w:r>
      <w:proofErr w:type="spellStart"/>
      <w:r>
        <w:t>Alfert</w:t>
      </w:r>
      <w:proofErr w:type="spellEnd"/>
      <w:r>
        <w:t xml:space="preserve">, E. (1964). Short-circuiting of threat by experimentally altering cognitive appraisal. </w:t>
      </w:r>
      <w:r>
        <w:rPr>
          <w:i/>
        </w:rPr>
        <w:t>The Journal of Abnormal and Social Psychology</w:t>
      </w:r>
      <w:r>
        <w:t xml:space="preserve">, </w:t>
      </w:r>
      <w:r>
        <w:rPr>
          <w:i/>
        </w:rPr>
        <w:t>69</w:t>
      </w:r>
      <w:r>
        <w:t>(2), 195–205. doi:</w:t>
      </w:r>
      <w:hyperlink r:id="rId34">
        <w:r>
          <w:rPr>
            <w:rStyle w:val="Hyperlink"/>
          </w:rPr>
          <w:t>10.1037/h0044635</w:t>
        </w:r>
      </w:hyperlink>
    </w:p>
    <w:bookmarkEnd w:id="66"/>
    <w:p w14:paraId="221910A6" w14:textId="77777777" w:rsidR="000F222E" w:rsidRDefault="000F222E" w:rsidP="000F222E">
      <w:pPr>
        <w:pStyle w:val="BodyText"/>
        <w:ind w:left="720" w:hanging="720"/>
      </w:pPr>
      <w:r>
        <w:t xml:space="preserve">Lundqvist, D., </w:t>
      </w:r>
      <w:proofErr w:type="spellStart"/>
      <w:r>
        <w:t>Flykt</w:t>
      </w:r>
      <w:proofErr w:type="spellEnd"/>
      <w:r>
        <w:t xml:space="preserve">, A., &amp; </w:t>
      </w:r>
      <w:proofErr w:type="spellStart"/>
      <w:r>
        <w:t>Öhman</w:t>
      </w:r>
      <w:proofErr w:type="spellEnd"/>
      <w:r>
        <w:t xml:space="preserve">, A. (1998). The </w:t>
      </w:r>
      <w:proofErr w:type="spellStart"/>
      <w:r>
        <w:t>karolinska</w:t>
      </w:r>
      <w:proofErr w:type="spellEnd"/>
      <w:r>
        <w:t xml:space="preserve"> directed emotional faces—KDEF (CD ROM)., Stockholm: Karolinska Institute, </w:t>
      </w:r>
      <w:proofErr w:type="spellStart"/>
      <w:r>
        <w:t>Departmentof</w:t>
      </w:r>
      <w:proofErr w:type="spellEnd"/>
      <w:r>
        <w:t xml:space="preserve"> Clinical Neuroscience, </w:t>
      </w:r>
      <w:proofErr w:type="spellStart"/>
      <w:r>
        <w:t>PsychologySection</w:t>
      </w:r>
      <w:proofErr w:type="spellEnd"/>
      <w:r>
        <w:t>.</w:t>
      </w:r>
    </w:p>
    <w:p w14:paraId="36A07996" w14:textId="77777777" w:rsidR="000F222E" w:rsidRDefault="000F222E" w:rsidP="000F222E">
      <w:pPr>
        <w:pStyle w:val="BodyText"/>
        <w:ind w:left="720" w:hanging="720"/>
      </w:pPr>
      <w:bookmarkStart w:id="67" w:name="ref-mather_aging_2005"/>
      <w:r>
        <w:t xml:space="preserve">Mather, M., &amp; Carstensen, L. L. (2005). Aging and motivated cognition: The positivity effect in attention and memory. </w:t>
      </w:r>
      <w:r>
        <w:rPr>
          <w:i/>
        </w:rPr>
        <w:t>Trends in Cognitive Sciences</w:t>
      </w:r>
      <w:r>
        <w:t xml:space="preserve">, </w:t>
      </w:r>
      <w:r>
        <w:rPr>
          <w:i/>
        </w:rPr>
        <w:t>9</w:t>
      </w:r>
      <w:r>
        <w:t>(10), 496–502. doi:</w:t>
      </w:r>
      <w:hyperlink r:id="rId35">
        <w:r>
          <w:rPr>
            <w:rStyle w:val="Hyperlink"/>
          </w:rPr>
          <w:t>10.1016/j.tics.2005.08.005</w:t>
        </w:r>
      </w:hyperlink>
    </w:p>
    <w:bookmarkEnd w:id="67"/>
    <w:p w14:paraId="45653BB2" w14:textId="3635A912" w:rsidR="000F222E" w:rsidRDefault="000F222E" w:rsidP="000F222E">
      <w:pPr>
        <w:pStyle w:val="BodyText"/>
        <w:ind w:left="720" w:hanging="720"/>
        <w:rPr>
          <w:ins w:id="68" w:author="Nicholas Harp" w:date="2020-03-04T11:54:00Z"/>
          <w:rStyle w:val="Hyperlink"/>
        </w:rPr>
      </w:pPr>
      <w:proofErr w:type="spellStart"/>
      <w:r>
        <w:t>Mattek</w:t>
      </w:r>
      <w:proofErr w:type="spellEnd"/>
      <w:r>
        <w:t xml:space="preserve">, A. M., Whalen, P. J., Berkowitz, J. L., &amp; Freeman, J. B. (2016). Differential effects of cognitive load on subjective versus motor responses to ambiguously valenced facial expressions. </w:t>
      </w:r>
      <w:r>
        <w:rPr>
          <w:i/>
        </w:rPr>
        <w:t>Emotion</w:t>
      </w:r>
      <w:r>
        <w:t xml:space="preserve">, </w:t>
      </w:r>
      <w:r>
        <w:rPr>
          <w:i/>
        </w:rPr>
        <w:t>16</w:t>
      </w:r>
      <w:r>
        <w:t>(6), 929–936. doi:</w:t>
      </w:r>
      <w:hyperlink r:id="rId36">
        <w:r>
          <w:rPr>
            <w:rStyle w:val="Hyperlink"/>
          </w:rPr>
          <w:t>10.1037/emo0000148</w:t>
        </w:r>
      </w:hyperlink>
    </w:p>
    <w:p w14:paraId="43A3DA86" w14:textId="1D000537" w:rsidR="00075A97" w:rsidRPr="00075A97" w:rsidRDefault="00075A97" w:rsidP="000F222E">
      <w:pPr>
        <w:pStyle w:val="BodyText"/>
        <w:ind w:left="720" w:hanging="720"/>
      </w:pPr>
      <w:proofErr w:type="spellStart"/>
      <w:ins w:id="69" w:author="Nicholas Harp" w:date="2020-03-04T11:54:00Z">
        <w:r>
          <w:rPr>
            <w:rStyle w:val="Hyperlink"/>
          </w:rPr>
          <w:t>Motowildo</w:t>
        </w:r>
        <w:proofErr w:type="spellEnd"/>
        <w:r>
          <w:rPr>
            <w:rStyle w:val="Hyperlink"/>
          </w:rPr>
          <w:t>, S. J., Packard, J. S., &amp; Manning, M. R. (19</w:t>
        </w:r>
      </w:ins>
      <w:ins w:id="70" w:author="Nicholas Harp" w:date="2020-03-04T11:55:00Z">
        <w:r>
          <w:rPr>
            <w:rStyle w:val="Hyperlink"/>
          </w:rPr>
          <w:t xml:space="preserve">86). Occupational stress: Its causes and consequences for job performance. </w:t>
        </w:r>
        <w:r>
          <w:rPr>
            <w:rStyle w:val="Hyperlink"/>
            <w:i/>
            <w:iCs/>
          </w:rPr>
          <w:t>Journal of Applied Psychology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71</w:t>
        </w:r>
        <w:r>
          <w:rPr>
            <w:rStyle w:val="Hyperlink"/>
          </w:rPr>
          <w:t xml:space="preserve">(4), 618-629. </w:t>
        </w:r>
      </w:ins>
    </w:p>
    <w:p w14:paraId="57AFEB16" w14:textId="77777777" w:rsidR="000F222E" w:rsidRDefault="000F222E" w:rsidP="000F222E">
      <w:pPr>
        <w:pStyle w:val="BodyText"/>
        <w:ind w:left="720" w:hanging="720"/>
      </w:pPr>
      <w:bookmarkStart w:id="71" w:name="ref-muraven_self-control_1998"/>
      <w:proofErr w:type="spellStart"/>
      <w:r>
        <w:t>Muraven</w:t>
      </w:r>
      <w:proofErr w:type="spellEnd"/>
      <w:r>
        <w:t xml:space="preserve">, M., Tice, D. M., &amp; Baumeister, R. F. (1998). Self-control as a limited resource: Regulatory depletion patterns.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74</w:t>
      </w:r>
      <w:r>
        <w:t>(3), 774–789. doi:</w:t>
      </w:r>
      <w:hyperlink r:id="rId37">
        <w:r>
          <w:rPr>
            <w:rStyle w:val="Hyperlink"/>
          </w:rPr>
          <w:t>10.1037/0022-3514.74.3.774</w:t>
        </w:r>
      </w:hyperlink>
    </w:p>
    <w:p w14:paraId="12DA9984" w14:textId="77777777" w:rsidR="000F222E" w:rsidRDefault="000F222E" w:rsidP="000F222E">
      <w:pPr>
        <w:pStyle w:val="BodyText"/>
        <w:ind w:left="720" w:hanging="720"/>
      </w:pPr>
      <w:bookmarkStart w:id="72" w:name="ref-murphy_twenty_2016"/>
      <w:bookmarkEnd w:id="71"/>
      <w:r>
        <w:lastRenderedPageBreak/>
        <w:t xml:space="preserve">Murphy, G., </w:t>
      </w:r>
      <w:proofErr w:type="spellStart"/>
      <w:r>
        <w:t>Groeger</w:t>
      </w:r>
      <w:proofErr w:type="spellEnd"/>
      <w:r>
        <w:t xml:space="preserve">, J. A., &amp; Greene, C. M. (2016). Twenty years of load theory—where are we now, and where should we go next? </w:t>
      </w:r>
      <w:r>
        <w:rPr>
          <w:i/>
        </w:rPr>
        <w:t>Psychonomic Bulletin &amp; Review</w:t>
      </w:r>
      <w:r>
        <w:t xml:space="preserve">, </w:t>
      </w:r>
      <w:r>
        <w:rPr>
          <w:i/>
        </w:rPr>
        <w:t>23</w:t>
      </w:r>
      <w:r>
        <w:t>(5), 1316–1340. doi:</w:t>
      </w:r>
      <w:hyperlink r:id="rId38">
        <w:r>
          <w:rPr>
            <w:rStyle w:val="Hyperlink"/>
          </w:rPr>
          <w:t>10.3758/s13423-015-0982-5</w:t>
        </w:r>
      </w:hyperlink>
    </w:p>
    <w:p w14:paraId="67400D5B" w14:textId="77777777" w:rsidR="000F222E" w:rsidRDefault="000F222E" w:rsidP="000F222E">
      <w:pPr>
        <w:pStyle w:val="BodyText"/>
        <w:ind w:left="720" w:hanging="720"/>
      </w:pPr>
      <w:bookmarkStart w:id="73" w:name="ref-nagamatsu_increased_2011"/>
      <w:bookmarkEnd w:id="72"/>
      <w:proofErr w:type="spellStart"/>
      <w:r>
        <w:t>Nagamatsu</w:t>
      </w:r>
      <w:proofErr w:type="spellEnd"/>
      <w:r>
        <w:t xml:space="preserve">, L. S., Voss, M., </w:t>
      </w:r>
      <w:proofErr w:type="spellStart"/>
      <w:r>
        <w:t>Neider</w:t>
      </w:r>
      <w:proofErr w:type="spellEnd"/>
      <w:r>
        <w:t xml:space="preserve">, M. B., Gaspar, J. G., Handy, T. C., Kramer, A. F., &amp; Liu-Ambrose, T. Y. L. (2011). Increased cognitive load leads to impaired mobility decisions in seniors at risk for falls. </w:t>
      </w:r>
      <w:r>
        <w:rPr>
          <w:i/>
        </w:rPr>
        <w:t>Psychology and Aging</w:t>
      </w:r>
      <w:r>
        <w:t xml:space="preserve">, </w:t>
      </w:r>
      <w:r>
        <w:rPr>
          <w:i/>
        </w:rPr>
        <w:t>26</w:t>
      </w:r>
      <w:r>
        <w:t>(2), 253–259. doi:</w:t>
      </w:r>
      <w:hyperlink r:id="rId39">
        <w:r>
          <w:rPr>
            <w:rStyle w:val="Hyperlink"/>
          </w:rPr>
          <w:t>10.1037/a0022929</w:t>
        </w:r>
      </w:hyperlink>
    </w:p>
    <w:p w14:paraId="1F4D42F0" w14:textId="77777777" w:rsidR="000F222E" w:rsidRDefault="000F222E" w:rsidP="000F222E">
      <w:pPr>
        <w:pStyle w:val="BodyText"/>
        <w:ind w:left="720" w:hanging="720"/>
      </w:pPr>
      <w:bookmarkStart w:id="74" w:name="ref-nee_interference_2007"/>
      <w:bookmarkEnd w:id="73"/>
      <w:r>
        <w:t xml:space="preserve">Nee, D. E., Wager, T. D., &amp; </w:t>
      </w:r>
      <w:proofErr w:type="spellStart"/>
      <w:r>
        <w:t>Jonides</w:t>
      </w:r>
      <w:proofErr w:type="spellEnd"/>
      <w:r>
        <w:t xml:space="preserve">, J. (2007). Interference resolution: Insights from a meta-analysis of neuroimaging tasks. </w:t>
      </w:r>
      <w:r>
        <w:rPr>
          <w:i/>
        </w:rPr>
        <w:t>Cognitive, Affective, &amp; Behavioral Neuroscience</w:t>
      </w:r>
      <w:r>
        <w:t xml:space="preserve">, </w:t>
      </w:r>
      <w:r>
        <w:rPr>
          <w:i/>
        </w:rPr>
        <w:t>7</w:t>
      </w:r>
      <w:r>
        <w:t>(1), 1–17. doi:</w:t>
      </w:r>
      <w:hyperlink r:id="rId40">
        <w:r>
          <w:rPr>
            <w:rStyle w:val="Hyperlink"/>
          </w:rPr>
          <w:t>10.3758/CABN.7.1.1</w:t>
        </w:r>
      </w:hyperlink>
    </w:p>
    <w:p w14:paraId="720DB3B9" w14:textId="77777777" w:rsidR="000F222E" w:rsidRDefault="000F222E" w:rsidP="000F222E">
      <w:pPr>
        <w:pStyle w:val="BodyText"/>
        <w:ind w:left="720" w:hanging="720"/>
      </w:pPr>
      <w:bookmarkStart w:id="75" w:name="ref-neta_valence_2011"/>
      <w:bookmarkEnd w:id="74"/>
      <w:r>
        <w:t xml:space="preserve">Neta, M., Davis, F. C., &amp; Whalen, P. J. (2011). Valence resolution of ambiguous facial expressions using an emotional oddball task. </w:t>
      </w:r>
      <w:r>
        <w:rPr>
          <w:i/>
        </w:rPr>
        <w:t>Emotion</w:t>
      </w:r>
      <w:r>
        <w:t xml:space="preserve">, </w:t>
      </w:r>
      <w:r>
        <w:rPr>
          <w:i/>
        </w:rPr>
        <w:t>11</w:t>
      </w:r>
      <w:r>
        <w:t>(6), 1425–1433. doi:</w:t>
      </w:r>
      <w:hyperlink r:id="rId41">
        <w:r>
          <w:rPr>
            <w:rStyle w:val="Hyperlink"/>
          </w:rPr>
          <w:t>10.1037/a0022993</w:t>
        </w:r>
      </w:hyperlink>
    </w:p>
    <w:bookmarkEnd w:id="75"/>
    <w:p w14:paraId="12B4A570" w14:textId="77777777" w:rsidR="000F222E" w:rsidRDefault="000F222E" w:rsidP="000F222E">
      <w:pPr>
        <w:pStyle w:val="BodyText"/>
        <w:ind w:left="720" w:hanging="720"/>
      </w:pPr>
      <w:r>
        <w:t xml:space="preserve">Neta, M., Kelley, W. M., &amp; Whalen, P. J. (2013). Neural responses to ambiguity involve domain-general and domain-specific emotion processing systems. </w:t>
      </w:r>
      <w:r>
        <w:rPr>
          <w:i/>
        </w:rPr>
        <w:t>Journal of Cognitive Neuroscience</w:t>
      </w:r>
      <w:r>
        <w:t xml:space="preserve">, </w:t>
      </w:r>
      <w:r>
        <w:rPr>
          <w:i/>
        </w:rPr>
        <w:t>25</w:t>
      </w:r>
      <w:r>
        <w:t>(4), 547–557. doi:</w:t>
      </w:r>
      <w:hyperlink r:id="rId42">
        <w:r>
          <w:rPr>
            <w:rStyle w:val="Hyperlink"/>
          </w:rPr>
          <w:t>10.1162/jocn_a_00363</w:t>
        </w:r>
      </w:hyperlink>
    </w:p>
    <w:p w14:paraId="373B7C73" w14:textId="77777777" w:rsidR="000F222E" w:rsidRDefault="000F222E" w:rsidP="000F222E">
      <w:pPr>
        <w:pStyle w:val="BodyText"/>
        <w:ind w:left="720" w:hanging="720"/>
      </w:pPr>
      <w:r>
        <w:t xml:space="preserve">Neta, M., Norris, C. J., &amp; Whalen, P. J. (2009). Corrugator muscle responses are associated with individual differences in positivity-negativity bias. </w:t>
      </w:r>
      <w:r>
        <w:rPr>
          <w:i/>
        </w:rPr>
        <w:t>Emotion (Washington, D.C.)</w:t>
      </w:r>
      <w:r>
        <w:t xml:space="preserve">, </w:t>
      </w:r>
      <w:r>
        <w:rPr>
          <w:i/>
        </w:rPr>
        <w:t>9</w:t>
      </w:r>
      <w:r>
        <w:t>(5), 640–648. doi:</w:t>
      </w:r>
      <w:hyperlink r:id="rId43">
        <w:r>
          <w:rPr>
            <w:rStyle w:val="Hyperlink"/>
          </w:rPr>
          <w:t>10.1037/a0016819</w:t>
        </w:r>
      </w:hyperlink>
    </w:p>
    <w:p w14:paraId="00221B8D" w14:textId="77777777" w:rsidR="000F222E" w:rsidRDefault="000F222E" w:rsidP="000F222E">
      <w:pPr>
        <w:pStyle w:val="BodyText"/>
        <w:ind w:left="720" w:hanging="720"/>
      </w:pPr>
      <w:bookmarkStart w:id="76" w:name="ref-neta_separable_2014"/>
      <w:r>
        <w:t xml:space="preserve">Neta, M., </w:t>
      </w:r>
      <w:proofErr w:type="spellStart"/>
      <w:r>
        <w:t>Schlaggar</w:t>
      </w:r>
      <w:proofErr w:type="spellEnd"/>
      <w:r>
        <w:t xml:space="preserve">, B. L., &amp; Petersen, S. E. (2014). Separable responses to error, ambiguity, and reaction time in cingulo-opercular task control regions. </w:t>
      </w:r>
      <w:proofErr w:type="spellStart"/>
      <w:r>
        <w:rPr>
          <w:i/>
        </w:rPr>
        <w:t>NeuroImage</w:t>
      </w:r>
      <w:proofErr w:type="spellEnd"/>
      <w:r>
        <w:t xml:space="preserve">, </w:t>
      </w:r>
      <w:r>
        <w:rPr>
          <w:i/>
        </w:rPr>
        <w:t>99</w:t>
      </w:r>
      <w:r>
        <w:t>, 59–68. doi:</w:t>
      </w:r>
      <w:hyperlink r:id="rId44">
        <w:r>
          <w:rPr>
            <w:rStyle w:val="Hyperlink"/>
          </w:rPr>
          <w:t>10.1016/j.neuroimage.2014.05.053</w:t>
        </w:r>
      </w:hyperlink>
    </w:p>
    <w:p w14:paraId="3787A68C" w14:textId="77777777" w:rsidR="000F222E" w:rsidRDefault="000F222E" w:rsidP="000F222E">
      <w:pPr>
        <w:pStyle w:val="BodyText"/>
        <w:ind w:left="720" w:hanging="720"/>
      </w:pPr>
      <w:bookmarkStart w:id="77" w:name="ref-neta_dont_2016-1"/>
      <w:bookmarkEnd w:id="76"/>
      <w:r>
        <w:lastRenderedPageBreak/>
        <w:t xml:space="preserve">Neta, M., &amp; Tong, T. T. (2016). Don’t like what you see? Give it time: Longer reaction times associated with increased positive affect. </w:t>
      </w:r>
      <w:r>
        <w:rPr>
          <w:i/>
        </w:rPr>
        <w:t>Emotion</w:t>
      </w:r>
      <w:r>
        <w:t xml:space="preserve">, </w:t>
      </w:r>
      <w:r>
        <w:rPr>
          <w:i/>
        </w:rPr>
        <w:t>16</w:t>
      </w:r>
      <w:r>
        <w:t>(5), 730–739. doi:</w:t>
      </w:r>
      <w:hyperlink r:id="rId45">
        <w:r>
          <w:rPr>
            <w:rStyle w:val="Hyperlink"/>
          </w:rPr>
          <w:t>10.1037/emo0000181</w:t>
        </w:r>
      </w:hyperlink>
    </w:p>
    <w:bookmarkEnd w:id="77"/>
    <w:p w14:paraId="6A0D16C9" w14:textId="77777777" w:rsidR="000F222E" w:rsidRDefault="000F222E" w:rsidP="000F222E">
      <w:pPr>
        <w:pStyle w:val="BodyText"/>
        <w:ind w:left="720" w:hanging="720"/>
      </w:pPr>
      <w:r>
        <w:t xml:space="preserve">Neta, M., &amp; Whalen, P. J. (2010). The primacy of negative interpretations when resolving the valence of ambiguous facial expressions. </w:t>
      </w:r>
      <w:r>
        <w:rPr>
          <w:i/>
        </w:rPr>
        <w:t>Psychological Science</w:t>
      </w:r>
      <w:r>
        <w:t xml:space="preserve">, </w:t>
      </w:r>
      <w:r>
        <w:rPr>
          <w:i/>
        </w:rPr>
        <w:t>21</w:t>
      </w:r>
      <w:r>
        <w:t>(7), 901–907. doi:</w:t>
      </w:r>
      <w:hyperlink r:id="rId46">
        <w:r>
          <w:rPr>
            <w:rStyle w:val="Hyperlink"/>
          </w:rPr>
          <w:t>10.1177/0956797610373934</w:t>
        </w:r>
      </w:hyperlink>
    </w:p>
    <w:p w14:paraId="133001A7" w14:textId="77777777" w:rsidR="000F222E" w:rsidRDefault="000F222E" w:rsidP="000F222E">
      <w:pPr>
        <w:pStyle w:val="BodyText"/>
        <w:ind w:left="720" w:hanging="720"/>
      </w:pPr>
      <w:r>
        <w:t xml:space="preserve">Petro, N. M., Tong, T. T., Henley, D. J., &amp; Neta, M. (2018). Individual differences in valence bias: fMRI evidence of the initial negativity hypothesis. </w:t>
      </w:r>
      <w:r>
        <w:rPr>
          <w:i/>
        </w:rPr>
        <w:t>Social Cognitive and Affective Neuroscience</w:t>
      </w:r>
      <w:r>
        <w:t xml:space="preserve">, </w:t>
      </w:r>
      <w:r>
        <w:rPr>
          <w:i/>
        </w:rPr>
        <w:t>13</w:t>
      </w:r>
      <w:r>
        <w:t>(7), 687–698. doi:</w:t>
      </w:r>
      <w:hyperlink r:id="rId47">
        <w:r>
          <w:rPr>
            <w:rStyle w:val="Hyperlink"/>
          </w:rPr>
          <w:t>10.1093/scan/nsy049</w:t>
        </w:r>
      </w:hyperlink>
    </w:p>
    <w:p w14:paraId="33BC14F9" w14:textId="1407B8D5" w:rsidR="000F222E" w:rsidRDefault="000F222E" w:rsidP="000F222E">
      <w:pPr>
        <w:pStyle w:val="BodyText"/>
        <w:spacing w:line="240" w:lineRule="auto"/>
        <w:ind w:left="720" w:hanging="720"/>
        <w:rPr>
          <w:ins w:id="78" w:author="Nicholas Harp" w:date="2020-03-04T11:59:00Z"/>
          <w:rStyle w:val="Hyperlink"/>
        </w:rPr>
      </w:pPr>
      <w:bookmarkStart w:id="79" w:name="ref-pontari_influence_2000"/>
      <w:proofErr w:type="spellStart"/>
      <w:r>
        <w:t>Pontari</w:t>
      </w:r>
      <w:proofErr w:type="spellEnd"/>
      <w:r>
        <w:t xml:space="preserve">, B. A., &amp; </w:t>
      </w:r>
      <w:proofErr w:type="spellStart"/>
      <w:r>
        <w:t>Schlenker</w:t>
      </w:r>
      <w:proofErr w:type="spellEnd"/>
      <w:r>
        <w:t xml:space="preserve">, B. R. (2000). The influence of cognitive load on self-presentation: Can cognitive busyness help as well as harm social performance? </w:t>
      </w:r>
      <w:r>
        <w:rPr>
          <w:i/>
        </w:rPr>
        <w:t>Journal of Personality and Social Psychology</w:t>
      </w:r>
      <w:r>
        <w:t xml:space="preserve">, </w:t>
      </w:r>
      <w:r>
        <w:rPr>
          <w:i/>
        </w:rPr>
        <w:t>78</w:t>
      </w:r>
      <w:r>
        <w:t>(6), 1092–1108. doi:</w:t>
      </w:r>
      <w:hyperlink r:id="rId48">
        <w:r>
          <w:rPr>
            <w:rStyle w:val="Hyperlink"/>
          </w:rPr>
          <w:t>10.1037/0022-3514.78.6.1092</w:t>
        </w:r>
      </w:hyperlink>
    </w:p>
    <w:p w14:paraId="074A888B" w14:textId="7BBAD778" w:rsidR="00E063F3" w:rsidRPr="00E063F3" w:rsidRDefault="00E063F3" w:rsidP="000F222E">
      <w:pPr>
        <w:pStyle w:val="BodyText"/>
        <w:spacing w:line="240" w:lineRule="auto"/>
        <w:ind w:left="720" w:hanging="720"/>
        <w:rPr>
          <w:rStyle w:val="Hyperlink"/>
        </w:rPr>
      </w:pPr>
      <w:proofErr w:type="spellStart"/>
      <w:ins w:id="80" w:author="Nicholas Harp" w:date="2020-03-04T11:59:00Z">
        <w:r>
          <w:rPr>
            <w:rStyle w:val="Hyperlink"/>
          </w:rPr>
          <w:t>Privitera</w:t>
        </w:r>
        <w:proofErr w:type="spellEnd"/>
        <w:r>
          <w:rPr>
            <w:rStyle w:val="Hyperlink"/>
          </w:rPr>
          <w:t xml:space="preserve">, M. R., Rosenstein, M. R., </w:t>
        </w:r>
      </w:ins>
      <w:proofErr w:type="spellStart"/>
      <w:ins w:id="81" w:author="Nicholas Harp" w:date="2020-03-04T12:00:00Z">
        <w:r>
          <w:rPr>
            <w:rStyle w:val="Hyperlink"/>
          </w:rPr>
          <w:t>Plessow</w:t>
        </w:r>
        <w:proofErr w:type="spellEnd"/>
        <w:r>
          <w:rPr>
            <w:rStyle w:val="Hyperlink"/>
          </w:rPr>
          <w:t xml:space="preserve">, F., &amp; </w:t>
        </w:r>
        <w:proofErr w:type="spellStart"/>
        <w:r>
          <w:rPr>
            <w:rStyle w:val="Hyperlink"/>
          </w:rPr>
          <w:t>LoCastro</w:t>
        </w:r>
        <w:proofErr w:type="spellEnd"/>
        <w:r>
          <w:rPr>
            <w:rStyle w:val="Hyperlink"/>
          </w:rPr>
          <w:t xml:space="preserve">, T. M. (2015). Physician burnout and occupational stress: An inconvenient truth with unintended consequences. </w:t>
        </w:r>
        <w:r>
          <w:rPr>
            <w:rStyle w:val="Hyperlink"/>
            <w:i/>
            <w:iCs/>
          </w:rPr>
          <w:t>Journal of Hospital Administration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4</w:t>
        </w:r>
        <w:r>
          <w:rPr>
            <w:rStyle w:val="Hyperlink"/>
          </w:rPr>
          <w:t xml:space="preserve">(1), 27-35. </w:t>
        </w:r>
      </w:ins>
      <w:bookmarkStart w:id="82" w:name="_GoBack"/>
      <w:bookmarkEnd w:id="82"/>
    </w:p>
    <w:p w14:paraId="517D5BDD" w14:textId="282CF630" w:rsidR="000F222E" w:rsidRDefault="000F222E" w:rsidP="000F222E">
      <w:pPr>
        <w:pStyle w:val="BodyText"/>
        <w:ind w:left="720" w:hanging="720"/>
        <w:rPr>
          <w:ins w:id="83" w:author="Nicholas Harp" w:date="2020-03-04T11:46:00Z"/>
        </w:rPr>
      </w:pPr>
      <w:r>
        <w:t xml:space="preserve">R Core Team (2019). R: A language and environment for statistical computing. R Foundation for Statistical Computing, Vienna, Austria. URL </w:t>
      </w:r>
      <w:ins w:id="84" w:author="Nicholas Harp" w:date="2020-03-04T11:46:00Z">
        <w:r w:rsidR="009208F9">
          <w:fldChar w:fldCharType="begin"/>
        </w:r>
        <w:r w:rsidR="009208F9">
          <w:instrText xml:space="preserve"> HYPERLINK "</w:instrText>
        </w:r>
      </w:ins>
      <w:r w:rsidR="009208F9">
        <w:instrText>https://www.R-project.org/</w:instrText>
      </w:r>
      <w:ins w:id="85" w:author="Nicholas Harp" w:date="2020-03-04T11:46:00Z">
        <w:r w:rsidR="009208F9">
          <w:instrText xml:space="preserve">" </w:instrText>
        </w:r>
        <w:r w:rsidR="009208F9">
          <w:fldChar w:fldCharType="separate"/>
        </w:r>
      </w:ins>
      <w:r w:rsidR="009208F9" w:rsidRPr="00BA2491">
        <w:rPr>
          <w:rStyle w:val="Hyperlink"/>
        </w:rPr>
        <w:t>https://www.R-project.org/</w:t>
      </w:r>
      <w:ins w:id="86" w:author="Nicholas Harp" w:date="2020-03-04T11:46:00Z">
        <w:r w:rsidR="009208F9">
          <w:fldChar w:fldCharType="end"/>
        </w:r>
      </w:ins>
      <w:r>
        <w:t>.</w:t>
      </w:r>
    </w:p>
    <w:p w14:paraId="378BA0C4" w14:textId="6F18E296" w:rsidR="009208F9" w:rsidDel="009208F9" w:rsidRDefault="009208F9" w:rsidP="000F222E">
      <w:pPr>
        <w:pStyle w:val="BodyText"/>
        <w:ind w:left="720" w:hanging="720"/>
        <w:rPr>
          <w:del w:id="87" w:author="Nicholas Harp" w:date="2020-03-04T11:46:00Z"/>
        </w:rPr>
      </w:pPr>
      <w:proofErr w:type="spellStart"/>
      <w:ins w:id="88" w:author="Nicholas Harp" w:date="2020-03-04T11:46:00Z">
        <w:r w:rsidRPr="009208F9">
          <w:t>Richeson</w:t>
        </w:r>
        <w:proofErr w:type="spellEnd"/>
        <w:r w:rsidRPr="009208F9">
          <w:t xml:space="preserve">, J. A., &amp; </w:t>
        </w:r>
        <w:proofErr w:type="spellStart"/>
        <w:r w:rsidRPr="009208F9">
          <w:t>Trawalter</w:t>
        </w:r>
        <w:proofErr w:type="spellEnd"/>
        <w:r w:rsidRPr="009208F9">
          <w:t xml:space="preserve">, S. (2005). Why do interracial interactions impair executive function? A resource depletion account. </w:t>
        </w:r>
        <w:r w:rsidRPr="009208F9">
          <w:rPr>
            <w:i/>
            <w:iCs/>
            <w:rPrChange w:id="89" w:author="Nicholas Harp" w:date="2020-03-04T11:46:00Z">
              <w:rPr/>
            </w:rPrChange>
          </w:rPr>
          <w:t>Journal of Personality and Social Psychology</w:t>
        </w:r>
        <w:r w:rsidRPr="009208F9">
          <w:t xml:space="preserve">, </w:t>
        </w:r>
        <w:r w:rsidRPr="009208F9">
          <w:rPr>
            <w:i/>
            <w:iCs/>
            <w:rPrChange w:id="90" w:author="Nicholas Harp" w:date="2020-03-04T11:46:00Z">
              <w:rPr/>
            </w:rPrChange>
          </w:rPr>
          <w:t>88</w:t>
        </w:r>
        <w:r w:rsidRPr="009208F9">
          <w:t xml:space="preserve">(6), 934–947. </w:t>
        </w:r>
        <w:r>
          <w:fldChar w:fldCharType="begin"/>
        </w:r>
        <w:r>
          <w:instrText xml:space="preserve"> HYPERLINK "</w:instrText>
        </w:r>
        <w:r w:rsidRPr="009208F9">
          <w:instrText>https://doi-org.libproxy.unl.edu/10.1037/0022-3514.88.6.934</w:instrText>
        </w:r>
        <w:r>
          <w:instrText xml:space="preserve">" </w:instrText>
        </w:r>
        <w:r>
          <w:fldChar w:fldCharType="separate"/>
        </w:r>
        <w:r w:rsidRPr="00BA2491">
          <w:rPr>
            <w:rStyle w:val="Hyperlink"/>
          </w:rPr>
          <w:t>https://doi-org.libproxy.unl.edu/10.1037/0022-3514.88.6.934</w:t>
        </w:r>
        <w:r>
          <w:fldChar w:fldCharType="end"/>
        </w:r>
      </w:ins>
    </w:p>
    <w:p w14:paraId="1A893354" w14:textId="77777777" w:rsidR="009208F9" w:rsidRDefault="009208F9" w:rsidP="000F222E">
      <w:pPr>
        <w:pStyle w:val="BodyText"/>
        <w:ind w:left="720" w:hanging="720"/>
        <w:rPr>
          <w:ins w:id="91" w:author="Nicholas Harp" w:date="2020-03-04T11:46:00Z"/>
        </w:rPr>
      </w:pPr>
    </w:p>
    <w:p w14:paraId="513A0B18" w14:textId="77777777" w:rsidR="000F222E" w:rsidRDefault="000F222E" w:rsidP="000F222E">
      <w:pPr>
        <w:pStyle w:val="BodyText"/>
        <w:ind w:left="720" w:hanging="720"/>
      </w:pPr>
      <w:bookmarkStart w:id="92" w:name="ref-said_statistical_2011"/>
      <w:bookmarkEnd w:id="79"/>
      <w:r>
        <w:t xml:space="preserve">Said, C. P., &amp; Todorov, A. (2011). A statistical model of facial attractiveness. </w:t>
      </w:r>
      <w:r>
        <w:rPr>
          <w:i/>
        </w:rPr>
        <w:t>Psychological Science</w:t>
      </w:r>
      <w:r>
        <w:t xml:space="preserve">, </w:t>
      </w:r>
      <w:r>
        <w:rPr>
          <w:i/>
        </w:rPr>
        <w:t>22</w:t>
      </w:r>
      <w:r>
        <w:t>(9), 1183–1190. doi:</w:t>
      </w:r>
      <w:hyperlink r:id="rId49">
        <w:r>
          <w:rPr>
            <w:rStyle w:val="Hyperlink"/>
          </w:rPr>
          <w:t>10.1177/0956797611419169</w:t>
        </w:r>
      </w:hyperlink>
    </w:p>
    <w:p w14:paraId="3AC88171" w14:textId="77777777" w:rsidR="000F222E" w:rsidRDefault="000F222E" w:rsidP="000F222E">
      <w:pPr>
        <w:pStyle w:val="BodyText"/>
        <w:ind w:left="720" w:hanging="720"/>
      </w:pPr>
      <w:bookmarkStart w:id="93" w:name="ref-scalf_competition_2013"/>
      <w:bookmarkEnd w:id="92"/>
      <w:proofErr w:type="spellStart"/>
      <w:r>
        <w:lastRenderedPageBreak/>
        <w:t>Scalf</w:t>
      </w:r>
      <w:proofErr w:type="spellEnd"/>
      <w:r>
        <w:t xml:space="preserve">, P. E., </w:t>
      </w:r>
      <w:proofErr w:type="spellStart"/>
      <w:r>
        <w:t>Torralbo</w:t>
      </w:r>
      <w:proofErr w:type="spellEnd"/>
      <w:r>
        <w:t xml:space="preserve">, A., Tapia, E., &amp; Beck, D. M. (2013). Competition explains limited attention and perceptual resources: Implications for perceptual load and dilution theories. </w:t>
      </w:r>
      <w:r>
        <w:rPr>
          <w:i/>
        </w:rPr>
        <w:t>Frontiers in Psychology</w:t>
      </w:r>
      <w:r>
        <w:t xml:space="preserve">, </w:t>
      </w:r>
      <w:r>
        <w:rPr>
          <w:i/>
        </w:rPr>
        <w:t>4</w:t>
      </w:r>
      <w:r>
        <w:t>. doi:</w:t>
      </w:r>
      <w:hyperlink r:id="rId50">
        <w:r>
          <w:rPr>
            <w:rStyle w:val="Hyperlink"/>
          </w:rPr>
          <w:t>10.3389/fpsyg.2013.00243</w:t>
        </w:r>
      </w:hyperlink>
    </w:p>
    <w:p w14:paraId="391AB134" w14:textId="2056A75F" w:rsidR="000F222E" w:rsidRDefault="000F222E" w:rsidP="000F222E">
      <w:pPr>
        <w:pStyle w:val="BodyText"/>
        <w:ind w:left="720" w:hanging="720"/>
        <w:rPr>
          <w:ins w:id="94" w:author="Nicholas Harp" w:date="2020-03-04T11:57:00Z"/>
          <w:rStyle w:val="Hyperlink"/>
        </w:rPr>
      </w:pPr>
      <w:bookmarkStart w:id="95" w:name="ref-sheppes_divergent_2008"/>
      <w:bookmarkEnd w:id="93"/>
      <w:proofErr w:type="spellStart"/>
      <w:r>
        <w:t>Sheppes</w:t>
      </w:r>
      <w:proofErr w:type="spellEnd"/>
      <w:r>
        <w:t xml:space="preserve">, G., &amp; </w:t>
      </w:r>
      <w:proofErr w:type="spellStart"/>
      <w:r>
        <w:t>Meiran</w:t>
      </w:r>
      <w:proofErr w:type="spellEnd"/>
      <w:r>
        <w:t xml:space="preserve">, N. (2008). Divergent cognitive costs for online forms of reappraisal and distraction. </w:t>
      </w:r>
      <w:r>
        <w:rPr>
          <w:i/>
        </w:rPr>
        <w:t>Emotion</w:t>
      </w:r>
      <w:r>
        <w:t xml:space="preserve">, </w:t>
      </w:r>
      <w:r>
        <w:rPr>
          <w:i/>
        </w:rPr>
        <w:t>8</w:t>
      </w:r>
      <w:r>
        <w:t>(6), 870–874. doi:</w:t>
      </w:r>
      <w:hyperlink r:id="rId51">
        <w:r>
          <w:rPr>
            <w:rStyle w:val="Hyperlink"/>
          </w:rPr>
          <w:t>10.1037/a0013711</w:t>
        </w:r>
      </w:hyperlink>
    </w:p>
    <w:p w14:paraId="375FA27B" w14:textId="5B98177E" w:rsidR="00E063F3" w:rsidRPr="00E063F3" w:rsidRDefault="00E063F3" w:rsidP="000F222E">
      <w:pPr>
        <w:pStyle w:val="BodyText"/>
        <w:ind w:left="720" w:hanging="720"/>
      </w:pPr>
      <w:commentRangeStart w:id="96"/>
      <w:proofErr w:type="spellStart"/>
      <w:ins w:id="97" w:author="Nicholas Harp" w:date="2020-03-04T11:57:00Z">
        <w:r>
          <w:rPr>
            <w:rStyle w:val="Hyperlink"/>
          </w:rPr>
          <w:t>Starcke</w:t>
        </w:r>
        <w:proofErr w:type="spellEnd"/>
        <w:r>
          <w:rPr>
            <w:rStyle w:val="Hyperlink"/>
          </w:rPr>
          <w:t xml:space="preserve">, K., </w:t>
        </w:r>
        <w:proofErr w:type="spellStart"/>
        <w:r>
          <w:rPr>
            <w:rStyle w:val="Hyperlink"/>
          </w:rPr>
          <w:t>Wiesen</w:t>
        </w:r>
        <w:proofErr w:type="spellEnd"/>
        <w:r>
          <w:rPr>
            <w:rStyle w:val="Hyperlink"/>
          </w:rPr>
          <w:t xml:space="preserve">, C., </w:t>
        </w:r>
        <w:proofErr w:type="spellStart"/>
        <w:r>
          <w:rPr>
            <w:rStyle w:val="Hyperlink"/>
          </w:rPr>
          <w:t>Trotzke</w:t>
        </w:r>
        <w:proofErr w:type="spellEnd"/>
        <w:r>
          <w:rPr>
            <w:rStyle w:val="Hyperlink"/>
          </w:rPr>
          <w:t xml:space="preserve">, P., &amp; Brand, M. (2016). Effects of acute laboratory stress on executive functions. </w:t>
        </w:r>
        <w:r>
          <w:rPr>
            <w:rStyle w:val="Hyperlink"/>
            <w:i/>
            <w:iCs/>
          </w:rPr>
          <w:t>Frontiers in Psychology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7</w:t>
        </w:r>
        <w:r>
          <w:rPr>
            <w:rStyle w:val="Hyperlink"/>
          </w:rPr>
          <w:t xml:space="preserve">. </w:t>
        </w:r>
      </w:ins>
      <w:commentRangeEnd w:id="96"/>
      <w:ins w:id="98" w:author="Nicholas Harp" w:date="2020-03-04T11:59:00Z">
        <w:r>
          <w:rPr>
            <w:rStyle w:val="CommentReference"/>
            <w:rFonts w:asciiTheme="minorHAnsi" w:hAnsiTheme="minorHAnsi"/>
          </w:rPr>
          <w:commentReference w:id="96"/>
        </w:r>
      </w:ins>
    </w:p>
    <w:p w14:paraId="500CF9F9" w14:textId="77777777" w:rsidR="000F222E" w:rsidRDefault="000F222E" w:rsidP="000F222E">
      <w:pPr>
        <w:pStyle w:val="BodyText"/>
        <w:ind w:left="720" w:hanging="720"/>
      </w:pPr>
      <w:bookmarkStart w:id="99" w:name="ref-sterzer_neural_2002"/>
      <w:bookmarkEnd w:id="95"/>
      <w:proofErr w:type="spellStart"/>
      <w:r>
        <w:t>Sterzer</w:t>
      </w:r>
      <w:proofErr w:type="spellEnd"/>
      <w:r>
        <w:t xml:space="preserve">, P., Russ, M. O., </w:t>
      </w:r>
      <w:proofErr w:type="spellStart"/>
      <w:r>
        <w:t>Preibisch</w:t>
      </w:r>
      <w:proofErr w:type="spellEnd"/>
      <w:r>
        <w:t xml:space="preserve">, C., &amp; Kleinschmidt, A. (2002). Neural correlates of spontaneous direction reversals in ambiguous apparent visual motion. </w:t>
      </w:r>
      <w:proofErr w:type="spellStart"/>
      <w:r>
        <w:rPr>
          <w:i/>
        </w:rPr>
        <w:t>NeuroImage</w:t>
      </w:r>
      <w:proofErr w:type="spellEnd"/>
      <w:r>
        <w:t xml:space="preserve">, </w:t>
      </w:r>
      <w:r>
        <w:rPr>
          <w:i/>
        </w:rPr>
        <w:t>15</w:t>
      </w:r>
      <w:r>
        <w:t>(4), 908–916. doi:</w:t>
      </w:r>
      <w:hyperlink r:id="rId55">
        <w:r>
          <w:rPr>
            <w:rStyle w:val="Hyperlink"/>
          </w:rPr>
          <w:t>10.1006/nimg.2001.1030</w:t>
        </w:r>
      </w:hyperlink>
    </w:p>
    <w:p w14:paraId="1CDE9662" w14:textId="77777777" w:rsidR="000F222E" w:rsidRDefault="000F222E" w:rsidP="000F222E">
      <w:pPr>
        <w:pStyle w:val="BodyText"/>
        <w:ind w:left="720" w:hanging="720"/>
      </w:pPr>
      <w:bookmarkStart w:id="100" w:name="ref-storbeck_performance_2012"/>
      <w:bookmarkEnd w:id="99"/>
      <w:r w:rsidRPr="009E0E71">
        <w:rPr>
          <w:color w:val="FF0000"/>
          <w:rPrChange w:id="101" w:author="Nicholas Harp" w:date="2020-03-04T11:49:00Z">
            <w:rPr/>
          </w:rPrChange>
        </w:rPr>
        <w:t xml:space="preserve">Storbeck, J. (2012). Performance costs when emotion tunes inappropriate cognitive abilities: Implications for mental resources and behavior. </w:t>
      </w:r>
      <w:r w:rsidRPr="009E0E71">
        <w:rPr>
          <w:i/>
          <w:color w:val="FF0000"/>
          <w:rPrChange w:id="102" w:author="Nicholas Harp" w:date="2020-03-04T11:49:00Z">
            <w:rPr>
              <w:i/>
            </w:rPr>
          </w:rPrChange>
        </w:rPr>
        <w:t>Journal of Experimental Psychology: General</w:t>
      </w:r>
      <w:r w:rsidRPr="009E0E71">
        <w:rPr>
          <w:color w:val="FF0000"/>
          <w:rPrChange w:id="103" w:author="Nicholas Harp" w:date="2020-03-04T11:49:00Z">
            <w:rPr/>
          </w:rPrChange>
        </w:rPr>
        <w:t xml:space="preserve">, </w:t>
      </w:r>
      <w:r w:rsidRPr="009E0E71">
        <w:rPr>
          <w:i/>
          <w:color w:val="FF0000"/>
          <w:rPrChange w:id="104" w:author="Nicholas Harp" w:date="2020-03-04T11:49:00Z">
            <w:rPr>
              <w:i/>
            </w:rPr>
          </w:rPrChange>
        </w:rPr>
        <w:t>141</w:t>
      </w:r>
      <w:r w:rsidRPr="009E0E71">
        <w:rPr>
          <w:color w:val="FF0000"/>
          <w:rPrChange w:id="105" w:author="Nicholas Harp" w:date="2020-03-04T11:49:00Z">
            <w:rPr/>
          </w:rPrChange>
        </w:rPr>
        <w:t>(3), 411–416.</w:t>
      </w:r>
      <w:r>
        <w:t xml:space="preserve"> doi:</w:t>
      </w:r>
      <w:hyperlink r:id="rId56">
        <w:r>
          <w:rPr>
            <w:rStyle w:val="Hyperlink"/>
          </w:rPr>
          <w:t>10.1037/a0026322</w:t>
        </w:r>
      </w:hyperlink>
    </w:p>
    <w:p w14:paraId="223BE7AC" w14:textId="77777777" w:rsidR="000F222E" w:rsidRDefault="000F222E" w:rsidP="000F222E">
      <w:pPr>
        <w:pStyle w:val="BodyText"/>
        <w:ind w:left="720" w:hanging="720"/>
      </w:pPr>
      <w:bookmarkStart w:id="106" w:name="ref-thomas_impact_2017"/>
      <w:bookmarkEnd w:id="100"/>
      <w:r>
        <w:t xml:space="preserve">Thomas, L., Donohue-Porter, P., &amp; Stein Fishbein, J. (2017). Impact of interruptions, distractions, and cognitive load on procedure failures and medication administration errors: </w:t>
      </w:r>
      <w:r>
        <w:rPr>
          <w:i/>
        </w:rPr>
        <w:t>Journal of Nursing Care Quality</w:t>
      </w:r>
      <w:r>
        <w:t xml:space="preserve">, </w:t>
      </w:r>
      <w:r>
        <w:rPr>
          <w:i/>
        </w:rPr>
        <w:t>32</w:t>
      </w:r>
      <w:r>
        <w:t>(4), 309–317. doi:</w:t>
      </w:r>
      <w:hyperlink r:id="rId57">
        <w:r>
          <w:rPr>
            <w:rStyle w:val="Hyperlink"/>
          </w:rPr>
          <w:t>10.1097/NCQ.0000000000000256</w:t>
        </w:r>
      </w:hyperlink>
    </w:p>
    <w:p w14:paraId="6F33828E" w14:textId="77777777" w:rsidR="000F222E" w:rsidRDefault="000F222E" w:rsidP="000F222E">
      <w:pPr>
        <w:pStyle w:val="BodyText"/>
        <w:ind w:left="720" w:hanging="720"/>
      </w:pPr>
      <w:bookmarkStart w:id="107" w:name="ref-thompson-schill_role_1997"/>
      <w:bookmarkEnd w:id="106"/>
      <w:r>
        <w:t>Thompson-</w:t>
      </w:r>
      <w:proofErr w:type="spellStart"/>
      <w:r>
        <w:t>Schill</w:t>
      </w:r>
      <w:proofErr w:type="spellEnd"/>
      <w:r>
        <w:t xml:space="preserve">, S. L., </w:t>
      </w:r>
      <w:proofErr w:type="spellStart"/>
      <w:r>
        <w:t>D’Esposito</w:t>
      </w:r>
      <w:proofErr w:type="spellEnd"/>
      <w:r>
        <w:t xml:space="preserve">, M., Aguirre, G. K., &amp; Farah, M. J. (1997). Role of left inferior prefrontal cortex in retrieval of semantic knowledge: A reevaluation. </w:t>
      </w:r>
      <w:r>
        <w:rPr>
          <w:i/>
        </w:rPr>
        <w:t>Proceedings of the National Academy of Sciences of the United States of America</w:t>
      </w:r>
      <w:r>
        <w:t xml:space="preserve">, </w:t>
      </w:r>
      <w:r>
        <w:rPr>
          <w:i/>
        </w:rPr>
        <w:t>94</w:t>
      </w:r>
      <w:r>
        <w:t>(26), 14792–14797. doi:</w:t>
      </w:r>
      <w:hyperlink r:id="rId58">
        <w:r>
          <w:rPr>
            <w:rStyle w:val="Hyperlink"/>
          </w:rPr>
          <w:t>10.1073/pnas.94.26.14792</w:t>
        </w:r>
      </w:hyperlink>
    </w:p>
    <w:p w14:paraId="26246FF5" w14:textId="77777777" w:rsidR="000F222E" w:rsidRDefault="000F222E" w:rsidP="000F222E">
      <w:pPr>
        <w:pStyle w:val="BodyText"/>
        <w:ind w:left="720" w:hanging="720"/>
      </w:pPr>
      <w:bookmarkStart w:id="108" w:name="ref-todorov_evaluating_2008"/>
      <w:bookmarkEnd w:id="107"/>
      <w:r>
        <w:lastRenderedPageBreak/>
        <w:t xml:space="preserve">Todorov, A., Baron, S. G., &amp; </w:t>
      </w:r>
      <w:proofErr w:type="spellStart"/>
      <w:r>
        <w:t>Oosterhof</w:t>
      </w:r>
      <w:proofErr w:type="spellEnd"/>
      <w:r>
        <w:t xml:space="preserve">, N. N. (2008). Evaluating face trustworthiness: A </w:t>
      </w:r>
      <w:proofErr w:type="gramStart"/>
      <w:r>
        <w:t>model based</w:t>
      </w:r>
      <w:proofErr w:type="gramEnd"/>
      <w:r>
        <w:t xml:space="preserve"> approach. </w:t>
      </w:r>
      <w:r>
        <w:rPr>
          <w:i/>
        </w:rPr>
        <w:t>Social Cognitive and Affective Neuroscience</w:t>
      </w:r>
      <w:r>
        <w:t xml:space="preserve">, </w:t>
      </w:r>
      <w:r>
        <w:rPr>
          <w:i/>
        </w:rPr>
        <w:t>3</w:t>
      </w:r>
      <w:r>
        <w:t>(2), 119–127. doi:</w:t>
      </w:r>
      <w:hyperlink r:id="rId59">
        <w:r>
          <w:rPr>
            <w:rStyle w:val="Hyperlink"/>
          </w:rPr>
          <w:t>10.1093/scan/nsn009</w:t>
        </w:r>
      </w:hyperlink>
    </w:p>
    <w:p w14:paraId="5EE7D2E8" w14:textId="77777777" w:rsidR="000F222E" w:rsidRDefault="000F222E" w:rsidP="000F222E">
      <w:pPr>
        <w:pStyle w:val="BodyText"/>
        <w:ind w:left="720" w:hanging="720"/>
      </w:pPr>
      <w:bookmarkStart w:id="109" w:name="ref-tottenham_nimstim_2009-1"/>
      <w:bookmarkEnd w:id="108"/>
      <w:r>
        <w:t xml:space="preserve">Tottenham, N., Tanaka, J. W., Leon, A. C., </w:t>
      </w:r>
      <w:proofErr w:type="spellStart"/>
      <w:r>
        <w:t>McCarry</w:t>
      </w:r>
      <w:proofErr w:type="spellEnd"/>
      <w:r>
        <w:t xml:space="preserve">, T., Nurse, M., Hare, T. A., … Nelson, C. (2009a). The </w:t>
      </w:r>
      <w:proofErr w:type="spellStart"/>
      <w:r>
        <w:t>NimStim</w:t>
      </w:r>
      <w:proofErr w:type="spellEnd"/>
      <w:r>
        <w:t xml:space="preserve"> set of facial expressions: Judgments from untrained research participants. </w:t>
      </w:r>
      <w:r>
        <w:rPr>
          <w:i/>
        </w:rPr>
        <w:t>Psychiatry Research</w:t>
      </w:r>
      <w:r>
        <w:t xml:space="preserve">, </w:t>
      </w:r>
      <w:r>
        <w:rPr>
          <w:i/>
        </w:rPr>
        <w:t>168</w:t>
      </w:r>
      <w:r>
        <w:t>(3), 242–249. doi:</w:t>
      </w:r>
      <w:hyperlink r:id="rId60">
        <w:r>
          <w:rPr>
            <w:rStyle w:val="Hyperlink"/>
          </w:rPr>
          <w:t>10.1016/j.psychres.2008.05.006</w:t>
        </w:r>
      </w:hyperlink>
    </w:p>
    <w:bookmarkEnd w:id="109"/>
    <w:p w14:paraId="7E93045D" w14:textId="77777777" w:rsidR="000F222E" w:rsidRDefault="000F222E" w:rsidP="000F222E">
      <w:pPr>
        <w:pStyle w:val="BodyText"/>
        <w:ind w:left="720" w:hanging="720"/>
      </w:pPr>
      <w:r>
        <w:t xml:space="preserve">Tottenham, N., Tanaka, J. W., Leon, A. C., </w:t>
      </w:r>
      <w:proofErr w:type="spellStart"/>
      <w:r>
        <w:t>McCarry</w:t>
      </w:r>
      <w:proofErr w:type="spellEnd"/>
      <w:r>
        <w:t xml:space="preserve">, T., Nurse, M., Hare, T. A., … Nelson, C. (2009b). The </w:t>
      </w:r>
      <w:proofErr w:type="spellStart"/>
      <w:r>
        <w:t>NimStim</w:t>
      </w:r>
      <w:proofErr w:type="spellEnd"/>
      <w:r>
        <w:t xml:space="preserve"> set of facial expressions: Judgments from untrained research participants. </w:t>
      </w:r>
      <w:r>
        <w:rPr>
          <w:i/>
        </w:rPr>
        <w:t>Psychiatry Research</w:t>
      </w:r>
      <w:r>
        <w:t xml:space="preserve">, </w:t>
      </w:r>
      <w:r>
        <w:rPr>
          <w:i/>
        </w:rPr>
        <w:t>168</w:t>
      </w:r>
      <w:r>
        <w:t>(3), 242–249. doi:</w:t>
      </w:r>
      <w:hyperlink r:id="rId61">
        <w:r>
          <w:rPr>
            <w:rStyle w:val="Hyperlink"/>
          </w:rPr>
          <w:t>10.1016/j.psychres.2008.05.006</w:t>
        </w:r>
      </w:hyperlink>
    </w:p>
    <w:p w14:paraId="691B6E2D" w14:textId="77777777" w:rsidR="000F222E" w:rsidRDefault="000F222E" w:rsidP="000F222E">
      <w:pPr>
        <w:pStyle w:val="BodyText"/>
        <w:ind w:left="720" w:hanging="720"/>
      </w:pPr>
      <w:bookmarkStart w:id="110" w:name="ref-tremoliere_cognitive_2016"/>
      <w:proofErr w:type="spellStart"/>
      <w:r>
        <w:t>Trémolière</w:t>
      </w:r>
      <w:proofErr w:type="spellEnd"/>
      <w:r>
        <w:t xml:space="preserve">, B., Gagnon, M.-È., &amp; Blanchette, I. (2016). Cognitive load mediates the effect of emotion on analytical thinking. </w:t>
      </w:r>
      <w:r>
        <w:rPr>
          <w:i/>
        </w:rPr>
        <w:t>Experimental Psychology</w:t>
      </w:r>
      <w:r>
        <w:t xml:space="preserve">, </w:t>
      </w:r>
      <w:r>
        <w:rPr>
          <w:i/>
        </w:rPr>
        <w:t>63</w:t>
      </w:r>
      <w:r>
        <w:t>(6), 343–350. doi:</w:t>
      </w:r>
      <w:hyperlink r:id="rId62">
        <w:r>
          <w:rPr>
            <w:rStyle w:val="Hyperlink"/>
          </w:rPr>
          <w:t>10.1027/1618-3169/a000333</w:t>
        </w:r>
      </w:hyperlink>
    </w:p>
    <w:bookmarkEnd w:id="110"/>
    <w:p w14:paraId="5C5EA111" w14:textId="0D6036E2" w:rsidR="000F222E" w:rsidRDefault="000F222E" w:rsidP="000F222E">
      <w:pPr>
        <w:pStyle w:val="BodyText"/>
        <w:spacing w:line="240" w:lineRule="auto"/>
        <w:ind w:left="720" w:hanging="720"/>
        <w:rPr>
          <w:ins w:id="111" w:author="Nicholas Harp" w:date="2020-03-04T11:42:00Z"/>
          <w:rStyle w:val="Hyperlink"/>
        </w:rPr>
      </w:pPr>
      <w:r>
        <w:t xml:space="preserve">Van </w:t>
      </w:r>
      <w:proofErr w:type="spellStart"/>
      <w:r>
        <w:t>Dillen</w:t>
      </w:r>
      <w:proofErr w:type="spellEnd"/>
      <w:r>
        <w:t xml:space="preserve">, L. F., </w:t>
      </w:r>
      <w:proofErr w:type="spellStart"/>
      <w:r>
        <w:t>Heslenfeld</w:t>
      </w:r>
      <w:proofErr w:type="spellEnd"/>
      <w:r>
        <w:t xml:space="preserve">, D. J., &amp; </w:t>
      </w:r>
      <w:proofErr w:type="spellStart"/>
      <w:r>
        <w:t>Koole</w:t>
      </w:r>
      <w:proofErr w:type="spellEnd"/>
      <w:r>
        <w:t xml:space="preserve">, S. L. (2009). Tuning down the emotional brain: An fMRI study of the effects of cognitive load on the processing of affective images. </w:t>
      </w:r>
      <w:proofErr w:type="spellStart"/>
      <w:r>
        <w:rPr>
          <w:i/>
        </w:rPr>
        <w:t>NeuroImage</w:t>
      </w:r>
      <w:proofErr w:type="spellEnd"/>
      <w:r>
        <w:t xml:space="preserve">, </w:t>
      </w:r>
      <w:r>
        <w:rPr>
          <w:i/>
        </w:rPr>
        <w:t>45</w:t>
      </w:r>
      <w:r>
        <w:t>(4), 1212–1219. doi:</w:t>
      </w:r>
      <w:hyperlink r:id="rId63">
        <w:r>
          <w:rPr>
            <w:rStyle w:val="Hyperlink"/>
          </w:rPr>
          <w:t>10.1016/j.neuroimage.2009.01.016</w:t>
        </w:r>
      </w:hyperlink>
    </w:p>
    <w:p w14:paraId="3F262C81" w14:textId="2B7DEE00" w:rsidR="002A3C07" w:rsidRPr="002A3C07" w:rsidRDefault="002A3C07" w:rsidP="000F222E">
      <w:pPr>
        <w:pStyle w:val="BodyText"/>
        <w:spacing w:line="240" w:lineRule="auto"/>
        <w:ind w:left="720" w:hanging="720"/>
        <w:rPr>
          <w:ins w:id="112" w:author="Nicholas Harp" w:date="2020-03-04T11:40:00Z"/>
          <w:rStyle w:val="Hyperlink"/>
        </w:rPr>
      </w:pPr>
      <w:ins w:id="113" w:author="Nicholas Harp" w:date="2020-03-04T11:42:00Z">
        <w:r>
          <w:rPr>
            <w:rStyle w:val="Hyperlink"/>
          </w:rPr>
          <w:t xml:space="preserve">Ward, A., &amp; Mann, T. (2000). Don’t mind if I do: Disinhibited eating under cognitive load. </w:t>
        </w:r>
        <w:r>
          <w:rPr>
            <w:rStyle w:val="Hyperlink"/>
            <w:i/>
            <w:iCs/>
          </w:rPr>
          <w:t>Journal of Personality and Social Psychology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78</w:t>
        </w:r>
        <w:r>
          <w:rPr>
            <w:rStyle w:val="Hyperlink"/>
          </w:rPr>
          <w:t>(</w:t>
        </w:r>
      </w:ins>
      <w:ins w:id="114" w:author="Nicholas Harp" w:date="2020-03-04T11:43:00Z">
        <w:r>
          <w:rPr>
            <w:rStyle w:val="Hyperlink"/>
          </w:rPr>
          <w:t xml:space="preserve">4), 753-763. </w:t>
        </w:r>
      </w:ins>
    </w:p>
    <w:p w14:paraId="38F09C34" w14:textId="74F19F5C" w:rsidR="000F222E" w:rsidRPr="000F222E" w:rsidRDefault="000F222E" w:rsidP="000F222E">
      <w:pPr>
        <w:pStyle w:val="BodyText"/>
        <w:spacing w:line="240" w:lineRule="auto"/>
        <w:ind w:left="720" w:hanging="720"/>
        <w:rPr>
          <w:rStyle w:val="Hyperlink"/>
        </w:rPr>
      </w:pPr>
      <w:ins w:id="115" w:author="Nicholas Harp" w:date="2020-03-04T11:41:00Z">
        <w:r>
          <w:rPr>
            <w:rStyle w:val="Hyperlink"/>
          </w:rPr>
          <w:t xml:space="preserve">Whitney, P., Rinehart, C. A., &amp; Hinson, J. M. (2008). Framing effects under cognitive load: The role of working memory in risky decisions. </w:t>
        </w:r>
        <w:r>
          <w:rPr>
            <w:rStyle w:val="Hyperlink"/>
            <w:i/>
            <w:iCs/>
          </w:rPr>
          <w:t>Psychonomic Bulletin &amp; Review</w:t>
        </w:r>
        <w:r>
          <w:rPr>
            <w:rStyle w:val="Hyperlink"/>
          </w:rPr>
          <w:t xml:space="preserve">, </w:t>
        </w:r>
        <w:r>
          <w:rPr>
            <w:rStyle w:val="Hyperlink"/>
            <w:i/>
            <w:iCs/>
          </w:rPr>
          <w:t>15</w:t>
        </w:r>
        <w:r>
          <w:rPr>
            <w:rStyle w:val="Hyperlink"/>
          </w:rPr>
          <w:t xml:space="preserve">(6), 1179-1184. </w:t>
        </w:r>
      </w:ins>
    </w:p>
    <w:p w14:paraId="3555F885" w14:textId="77777777" w:rsidR="000F222E" w:rsidRDefault="000F222E" w:rsidP="000F222E">
      <w:pPr>
        <w:pStyle w:val="BodyText"/>
        <w:spacing w:line="240" w:lineRule="auto"/>
        <w:ind w:left="720" w:hanging="720"/>
        <w:rPr>
          <w:rStyle w:val="Hyperlink"/>
        </w:rPr>
      </w:pPr>
      <w:r w:rsidRPr="005F7D92">
        <w:rPr>
          <w:rStyle w:val="Hyperlink"/>
        </w:rPr>
        <w:t>Wickham</w:t>
      </w:r>
      <w:r>
        <w:rPr>
          <w:rStyle w:val="Hyperlink"/>
        </w:rPr>
        <w:t>, H. (2016)</w:t>
      </w:r>
      <w:r w:rsidRPr="005F7D92">
        <w:rPr>
          <w:rStyle w:val="Hyperlink"/>
        </w:rPr>
        <w:t>. ggplot2: Elegant Graphics for Data Analysis. Springer-Verlag</w:t>
      </w:r>
      <w:r>
        <w:rPr>
          <w:rStyle w:val="Hyperlink"/>
        </w:rPr>
        <w:t>:</w:t>
      </w:r>
      <w:r w:rsidRPr="005F7D92">
        <w:rPr>
          <w:rStyle w:val="Hyperlink"/>
        </w:rPr>
        <w:t xml:space="preserve"> New York</w:t>
      </w:r>
      <w:r>
        <w:rPr>
          <w:rStyle w:val="Hyperlink"/>
        </w:rPr>
        <w:t>.</w:t>
      </w:r>
    </w:p>
    <w:p w14:paraId="6B984577" w14:textId="77777777" w:rsidR="000F222E" w:rsidRDefault="000F222E"/>
    <w:sectPr w:rsidR="000F222E" w:rsidSect="007C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6" w:author="Nicholas Harp" w:date="2020-03-04T11:59:00Z" w:initials="NH">
    <w:p w14:paraId="073FBD4E" w14:textId="0A1AE4A8" w:rsidR="00E063F3" w:rsidRDefault="00E063F3">
      <w:pPr>
        <w:pStyle w:val="CommentText"/>
      </w:pPr>
      <w:r>
        <w:rPr>
          <w:rStyle w:val="CommentReference"/>
        </w:rPr>
        <w:annotationRef/>
      </w:r>
      <w:r>
        <w:t xml:space="preserve">This might need to be </w:t>
      </w:r>
      <w:proofErr w:type="gramStart"/>
      <w:r>
        <w:t>dropped..</w:t>
      </w:r>
      <w:proofErr w:type="gramEnd"/>
      <w:r>
        <w:t xml:space="preserve"> not sure it’s a great fit.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3FBD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3FBD4E" w16cid:durableId="220A16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holas Harp">
    <w15:presenceInfo w15:providerId="AD" w15:userId="S::nharp2@unl.edu::0acb0b50-4a5a-4bf8-b720-ebf3be175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2E"/>
    <w:rsid w:val="00023505"/>
    <w:rsid w:val="00075A97"/>
    <w:rsid w:val="000F222E"/>
    <w:rsid w:val="002A3C07"/>
    <w:rsid w:val="003B1EC0"/>
    <w:rsid w:val="0073007F"/>
    <w:rsid w:val="007B6251"/>
    <w:rsid w:val="007C2176"/>
    <w:rsid w:val="009208F9"/>
    <w:rsid w:val="009E0E71"/>
    <w:rsid w:val="00D50E1A"/>
    <w:rsid w:val="00E0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B17CC"/>
  <w15:chartTrackingRefBased/>
  <w15:docId w15:val="{20899DF9-AAD8-E64A-AEE1-7F50887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2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2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0F222E"/>
    <w:pPr>
      <w:spacing w:before="180" w:after="240" w:line="480" w:lineRule="auto"/>
      <w:ind w:firstLine="68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0F222E"/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0F222E"/>
  </w:style>
  <w:style w:type="character" w:styleId="Hyperlink">
    <w:name w:val="Hyperlink"/>
    <w:basedOn w:val="DefaultParagraphFont"/>
    <w:rsid w:val="000F222E"/>
    <w:rPr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208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6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3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3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97/00001756-200312190-00006" TargetMode="External"/><Relationship Id="rId21" Type="http://schemas.openxmlformats.org/officeDocument/2006/relationships/hyperlink" Target="https://doi.org/10.1098/rstb.2009.0142" TargetMode="External"/><Relationship Id="rId34" Type="http://schemas.openxmlformats.org/officeDocument/2006/relationships/hyperlink" Target="https://doi.org/10.1037/h0044635" TargetMode="External"/><Relationship Id="rId42" Type="http://schemas.openxmlformats.org/officeDocument/2006/relationships/hyperlink" Target="https://doi.org/10.1162/jocn_a_00363" TargetMode="External"/><Relationship Id="rId47" Type="http://schemas.openxmlformats.org/officeDocument/2006/relationships/hyperlink" Target="https://doi.org/10.1093/scan/nsy049" TargetMode="External"/><Relationship Id="rId50" Type="http://schemas.openxmlformats.org/officeDocument/2006/relationships/hyperlink" Target="https://doi.org/10.3389/fpsyg.2013.00243" TargetMode="External"/><Relationship Id="rId55" Type="http://schemas.openxmlformats.org/officeDocument/2006/relationships/hyperlink" Target="https://doi.org/10.1006/nimg.2001.1030" TargetMode="External"/><Relationship Id="rId63" Type="http://schemas.openxmlformats.org/officeDocument/2006/relationships/hyperlink" Target="https://doi.org/10.1016/j.neuroimage.2009.01.016" TargetMode="External"/><Relationship Id="rId7" Type="http://schemas.openxmlformats.org/officeDocument/2006/relationships/hyperlink" Target="https://doi.org/10.1016/j.neuroimage.2006.11.04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37/h0030377" TargetMode="External"/><Relationship Id="rId29" Type="http://schemas.openxmlformats.org/officeDocument/2006/relationships/hyperlink" Target="https://doi.org/10.1177/0956797610365131" TargetMode="External"/><Relationship Id="rId11" Type="http://schemas.openxmlformats.org/officeDocument/2006/relationships/hyperlink" Target="https://doi.org/10.3758/s13428-016-0839-5" TargetMode="External"/><Relationship Id="rId24" Type="http://schemas.openxmlformats.org/officeDocument/2006/relationships/hyperlink" Target="https://doi.org/10.1037/0033-2909.115.2.288" TargetMode="External"/><Relationship Id="rId32" Type="http://schemas.openxmlformats.org/officeDocument/2006/relationships/hyperlink" Target="https://doi.org/10.3758/BF03196756" TargetMode="External"/><Relationship Id="rId37" Type="http://schemas.openxmlformats.org/officeDocument/2006/relationships/hyperlink" Target="https://doi.org/10.1037/0022-3514.74.3.774" TargetMode="External"/><Relationship Id="rId40" Type="http://schemas.openxmlformats.org/officeDocument/2006/relationships/hyperlink" Target="https://doi.org/10.3758/CABN.7.1.1" TargetMode="External"/><Relationship Id="rId45" Type="http://schemas.openxmlformats.org/officeDocument/2006/relationships/hyperlink" Target="https://doi.org/10.1037/emo0000181" TargetMode="External"/><Relationship Id="rId53" Type="http://schemas.microsoft.com/office/2011/relationships/commentsExtended" Target="commentsExtended.xml"/><Relationship Id="rId58" Type="http://schemas.openxmlformats.org/officeDocument/2006/relationships/hyperlink" Target="https://doi.org/10.1073/pnas.94.26.14792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doi.org/10.1177/1529100619832930" TargetMode="External"/><Relationship Id="rId61" Type="http://schemas.openxmlformats.org/officeDocument/2006/relationships/hyperlink" Target="https://doi.org/10.1016/j.psychres.2008.05.006" TargetMode="External"/><Relationship Id="rId19" Type="http://schemas.openxmlformats.org/officeDocument/2006/relationships/hyperlink" Target="https://doi.org/10.3758/BRM.42.1.226" TargetMode="External"/><Relationship Id="rId14" Type="http://schemas.openxmlformats.org/officeDocument/2006/relationships/hyperlink" Target="https://doi.org/10.1016/s0166-2236(00)01633-7" TargetMode="External"/><Relationship Id="rId22" Type="http://schemas.openxmlformats.org/officeDocument/2006/relationships/hyperlink" Target="https://doi.org/10.1080/02699931.2016.1273200" TargetMode="External"/><Relationship Id="rId27" Type="http://schemas.openxmlformats.org/officeDocument/2006/relationships/hyperlink" Target="https://doi.org/10.1162/0898929042947865" TargetMode="External"/><Relationship Id="rId30" Type="http://schemas.openxmlformats.org/officeDocument/2006/relationships/hyperlink" Target="https://doi.org/10.1037/a0020008" TargetMode="External"/><Relationship Id="rId35" Type="http://schemas.openxmlformats.org/officeDocument/2006/relationships/hyperlink" Target="https://doi.org/10.1016/j.tics.2005.08.005" TargetMode="External"/><Relationship Id="rId43" Type="http://schemas.openxmlformats.org/officeDocument/2006/relationships/hyperlink" Target="https://doi.org/10.1037/a0016819" TargetMode="External"/><Relationship Id="rId48" Type="http://schemas.openxmlformats.org/officeDocument/2006/relationships/hyperlink" Target="https://doi.org/10.1037/0022-3514.78.6.1092" TargetMode="External"/><Relationship Id="rId56" Type="http://schemas.openxmlformats.org/officeDocument/2006/relationships/hyperlink" Target="https://doi.org/10.1037/a0026322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doi.org/10.1038/s41598-017-14846-3" TargetMode="External"/><Relationship Id="rId51" Type="http://schemas.openxmlformats.org/officeDocument/2006/relationships/hyperlink" Target="https://doi.org/10.1037/a001371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37//0022-3514.70.2.205" TargetMode="External"/><Relationship Id="rId17" Type="http://schemas.openxmlformats.org/officeDocument/2006/relationships/hyperlink" Target="https://doi.org/10.1016/j.neuron.2006.07.029" TargetMode="External"/><Relationship Id="rId25" Type="http://schemas.openxmlformats.org/officeDocument/2006/relationships/hyperlink" Target="https://doi.org/10.3724/SP.J.1041.2017.00622" TargetMode="External"/><Relationship Id="rId33" Type="http://schemas.openxmlformats.org/officeDocument/2006/relationships/hyperlink" Target="https://doi.org/10.1037/0096-3445.133.3.339" TargetMode="External"/><Relationship Id="rId38" Type="http://schemas.openxmlformats.org/officeDocument/2006/relationships/hyperlink" Target="https://doi.org/10.3758/s13423-015-0982-5" TargetMode="External"/><Relationship Id="rId46" Type="http://schemas.openxmlformats.org/officeDocument/2006/relationships/hyperlink" Target="https://doi.org/10.1177/0956797610373934" TargetMode="External"/><Relationship Id="rId59" Type="http://schemas.openxmlformats.org/officeDocument/2006/relationships/hyperlink" Target="https://doi.org/10.1093/scan/nsn009" TargetMode="External"/><Relationship Id="rId20" Type="http://schemas.openxmlformats.org/officeDocument/2006/relationships/hyperlink" Target="https://doi.org/10.3389/fpsyg.2011.00059" TargetMode="External"/><Relationship Id="rId41" Type="http://schemas.openxmlformats.org/officeDocument/2006/relationships/hyperlink" Target="https://doi.org/10.1037/a0022993" TargetMode="External"/><Relationship Id="rId54" Type="http://schemas.microsoft.com/office/2016/09/relationships/commentsIds" Target="commentsIds.xml"/><Relationship Id="rId62" Type="http://schemas.openxmlformats.org/officeDocument/2006/relationships/hyperlink" Target="https://doi.org/10.1027/1618-3169/a00033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07/s15327965pli0701_1" TargetMode="External"/><Relationship Id="rId15" Type="http://schemas.openxmlformats.org/officeDocument/2006/relationships/hyperlink" Target="https://doi.org/10.1093/cercor/bhm179" TargetMode="External"/><Relationship Id="rId23" Type="http://schemas.openxmlformats.org/officeDocument/2006/relationships/hyperlink" Target="https://doi.org/10.1177/1368430214538325" TargetMode="External"/><Relationship Id="rId28" Type="http://schemas.openxmlformats.org/officeDocument/2006/relationships/hyperlink" Target="https://doi.org/10.1037/1528-3542.7.4.705" TargetMode="External"/><Relationship Id="rId36" Type="http://schemas.openxmlformats.org/officeDocument/2006/relationships/hyperlink" Target="https://doi.org/10.1037/emo0000148" TargetMode="External"/><Relationship Id="rId49" Type="http://schemas.openxmlformats.org/officeDocument/2006/relationships/hyperlink" Target="https://doi.org/10.1177/0956797611419169" TargetMode="External"/><Relationship Id="rId57" Type="http://schemas.openxmlformats.org/officeDocument/2006/relationships/hyperlink" Target="https://doi.org/10.1097/NCQ.0000000000000256" TargetMode="External"/><Relationship Id="rId10" Type="http://schemas.openxmlformats.org/officeDocument/2006/relationships/hyperlink" Target="https://doi.org/10.1016/j.actpsy.2010.05.003" TargetMode="External"/><Relationship Id="rId31" Type="http://schemas.openxmlformats.org/officeDocument/2006/relationships/hyperlink" Target="https://doi.org/10.1016/j.bpsc.2016.01.006" TargetMode="External"/><Relationship Id="rId44" Type="http://schemas.openxmlformats.org/officeDocument/2006/relationships/hyperlink" Target="https://doi.org/10.1016/j.neuroimage.2014.05.053" TargetMode="External"/><Relationship Id="rId52" Type="http://schemas.openxmlformats.org/officeDocument/2006/relationships/comments" Target="comments.xml"/><Relationship Id="rId60" Type="http://schemas.openxmlformats.org/officeDocument/2006/relationships/hyperlink" Target="https://doi.org/10.1016/j.psychres.2008.05.006" TargetMode="External"/><Relationship Id="rId65" Type="http://schemas.microsoft.com/office/2011/relationships/people" Target="people.xml"/><Relationship Id="rId4" Type="http://schemas.openxmlformats.org/officeDocument/2006/relationships/hyperlink" Target="https://doi.org/10.1037/emo0000312" TargetMode="External"/><Relationship Id="rId9" Type="http://schemas.openxmlformats.org/officeDocument/2006/relationships/hyperlink" Target="https://doi.org/10.1371/journal.pone.0197278" TargetMode="External"/><Relationship Id="rId13" Type="http://schemas.openxmlformats.org/officeDocument/2006/relationships/hyperlink" Target="https://doi.org/10.1207/s1532690xci0804_2" TargetMode="External"/><Relationship Id="rId18" Type="http://schemas.openxmlformats.org/officeDocument/2006/relationships/hyperlink" Target="https://doi.org/10.1371/journal.pone.0080154" TargetMode="External"/><Relationship Id="rId39" Type="http://schemas.openxmlformats.org/officeDocument/2006/relationships/hyperlink" Target="https://doi.org/10.1037/a00229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2958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Harp</dc:creator>
  <cp:keywords/>
  <dc:description/>
  <cp:lastModifiedBy>Nicholas Harp</cp:lastModifiedBy>
  <cp:revision>11</cp:revision>
  <cp:lastPrinted>2020-03-04T17:42:00Z</cp:lastPrinted>
  <dcterms:created xsi:type="dcterms:W3CDTF">2020-03-04T17:30:00Z</dcterms:created>
  <dcterms:modified xsi:type="dcterms:W3CDTF">2020-03-04T18:00:00Z</dcterms:modified>
</cp:coreProperties>
</file>